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518C" w14:textId="2C457902" w:rsidR="00672AAE" w:rsidRPr="007E048E" w:rsidRDefault="00672AAE" w:rsidP="00672AAE">
      <w:pPr>
        <w:rPr>
          <w:rFonts w:asciiTheme="majorHAnsi" w:hAnsiTheme="majorHAnsi" w:cstheme="majorHAnsi"/>
        </w:rPr>
      </w:pPr>
    </w:p>
    <w:tbl>
      <w:tblPr>
        <w:tblStyle w:val="TableGrid0"/>
        <w:tblpPr w:leftFromText="180" w:rightFromText="180" w:vertAnchor="text" w:horzAnchor="margin" w:tblpY="-145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52"/>
        <w:gridCol w:w="4536"/>
        <w:gridCol w:w="2551"/>
      </w:tblGrid>
      <w:tr w:rsidR="005B7A83" w:rsidRPr="007E048E" w14:paraId="55520D4F" w14:textId="77777777" w:rsidTr="0064542D">
        <w:trPr>
          <w:trHeight w:val="404"/>
        </w:trPr>
        <w:tc>
          <w:tcPr>
            <w:tcW w:w="2552" w:type="dxa"/>
            <w:vMerge w:val="restart"/>
          </w:tcPr>
          <w:p w14:paraId="3EB1D3D8" w14:textId="40568DA5" w:rsidR="005B7A83" w:rsidRPr="007E048E" w:rsidRDefault="005B7A83" w:rsidP="005B7A83">
            <w:pPr>
              <w:spacing w:line="720" w:lineRule="exact"/>
              <w:rPr>
                <w:rFonts w:asciiTheme="majorHAnsi" w:hAnsiTheme="majorHAnsi" w:cstheme="majorHAnsi"/>
                <w:b/>
                <w:bCs/>
                <w:sz w:val="46"/>
                <w:szCs w:val="46"/>
                <w:lang w:val="pt-PT"/>
              </w:rPr>
            </w:pPr>
          </w:p>
        </w:tc>
        <w:tc>
          <w:tcPr>
            <w:tcW w:w="4536" w:type="dxa"/>
          </w:tcPr>
          <w:p w14:paraId="4718E740" w14:textId="437DF83B" w:rsidR="005B7A83" w:rsidRPr="007E048E" w:rsidRDefault="00141617" w:rsidP="005B7A83">
            <w:pPr>
              <w:spacing w:before="120" w:line="400" w:lineRule="exact"/>
              <w:rPr>
                <w:rFonts w:asciiTheme="majorHAnsi" w:hAnsiTheme="majorHAnsi" w:cstheme="majorHAnsi"/>
                <w:b/>
                <w:bCs/>
                <w:sz w:val="44"/>
                <w:szCs w:val="44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44"/>
                <w:szCs w:val="44"/>
                <w:lang w:val="pt-PT"/>
              </w:rPr>
              <w:t>Vasudev</w:t>
            </w:r>
          </w:p>
        </w:tc>
        <w:tc>
          <w:tcPr>
            <w:tcW w:w="2551" w:type="dxa"/>
            <w:vMerge w:val="restart"/>
          </w:tcPr>
          <w:p w14:paraId="29E6DF24" w14:textId="5384C403" w:rsidR="0064542D" w:rsidRPr="007E048E" w:rsidRDefault="0064542D" w:rsidP="005B7A83">
            <w:pPr>
              <w:rPr>
                <w:rFonts w:asciiTheme="majorHAnsi" w:hAnsiTheme="majorHAnsi" w:cstheme="majorHAnsi"/>
              </w:rPr>
            </w:pPr>
          </w:p>
          <w:p w14:paraId="216C5DAA" w14:textId="787EE2DA" w:rsidR="005B7A83" w:rsidRPr="007E048E" w:rsidRDefault="005B7A83" w:rsidP="005B7A83">
            <w:pPr>
              <w:rPr>
                <w:rFonts w:asciiTheme="majorHAnsi" w:hAnsiTheme="majorHAnsi" w:cstheme="majorHAnsi"/>
              </w:rPr>
            </w:pPr>
          </w:p>
        </w:tc>
      </w:tr>
      <w:tr w:rsidR="005B7A83" w:rsidRPr="007E048E" w14:paraId="41539755" w14:textId="77777777" w:rsidTr="0064542D">
        <w:trPr>
          <w:trHeight w:val="336"/>
        </w:trPr>
        <w:tc>
          <w:tcPr>
            <w:tcW w:w="2552" w:type="dxa"/>
            <w:vMerge/>
          </w:tcPr>
          <w:p w14:paraId="47D585A3" w14:textId="77777777" w:rsidR="005B7A83" w:rsidRPr="007E048E" w:rsidRDefault="005B7A83" w:rsidP="005B7A83">
            <w:pPr>
              <w:spacing w:line="720" w:lineRule="exact"/>
              <w:rPr>
                <w:rFonts w:asciiTheme="majorHAnsi" w:hAnsiTheme="majorHAnsi" w:cstheme="majorHAnsi"/>
                <w:b/>
                <w:bCs/>
                <w:color w:val="06041F"/>
                <w:sz w:val="46"/>
                <w:szCs w:val="46"/>
                <w:lang w:val="pt-PT"/>
              </w:rPr>
            </w:pPr>
          </w:p>
        </w:tc>
        <w:tc>
          <w:tcPr>
            <w:tcW w:w="4536" w:type="dxa"/>
          </w:tcPr>
          <w:p w14:paraId="6574944E" w14:textId="435E73BE" w:rsidR="005B7A83" w:rsidRPr="007E048E" w:rsidRDefault="00141617" w:rsidP="005B7A83">
            <w:pPr>
              <w:spacing w:line="500" w:lineRule="exact"/>
              <w:rPr>
                <w:rFonts w:asciiTheme="majorHAnsi" w:hAnsiTheme="majorHAnsi" w:cstheme="majorHAnsi"/>
                <w:b/>
                <w:bCs/>
                <w:color w:val="06041F"/>
                <w:sz w:val="44"/>
                <w:szCs w:val="44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6041F"/>
                <w:sz w:val="44"/>
                <w:szCs w:val="44"/>
                <w:lang w:val="pt-PT"/>
              </w:rPr>
              <w:t>Goswami</w:t>
            </w:r>
          </w:p>
        </w:tc>
        <w:tc>
          <w:tcPr>
            <w:tcW w:w="2551" w:type="dxa"/>
            <w:vMerge/>
          </w:tcPr>
          <w:p w14:paraId="446A6939" w14:textId="77777777" w:rsidR="005B7A83" w:rsidRPr="007E048E" w:rsidRDefault="005B7A83" w:rsidP="005B7A83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5B7A83" w:rsidRPr="007E048E" w14:paraId="2D81F0A5" w14:textId="77777777" w:rsidTr="0064542D">
        <w:trPr>
          <w:trHeight w:val="651"/>
        </w:trPr>
        <w:tc>
          <w:tcPr>
            <w:tcW w:w="2552" w:type="dxa"/>
            <w:vMerge/>
          </w:tcPr>
          <w:p w14:paraId="3EE179BC" w14:textId="77777777" w:rsidR="005B7A83" w:rsidRPr="007E048E" w:rsidRDefault="005B7A83" w:rsidP="005B7A83">
            <w:pPr>
              <w:spacing w:before="120"/>
              <w:rPr>
                <w:rFonts w:asciiTheme="majorHAnsi" w:hAnsiTheme="majorHAnsi" w:cstheme="majorHAnsi"/>
                <w:b/>
                <w:bCs/>
                <w:color w:val="8494A7"/>
                <w:sz w:val="26"/>
                <w:szCs w:val="26"/>
                <w:lang w:val="pt-PT"/>
              </w:rPr>
            </w:pPr>
          </w:p>
        </w:tc>
        <w:tc>
          <w:tcPr>
            <w:tcW w:w="7087" w:type="dxa"/>
            <w:gridSpan w:val="2"/>
          </w:tcPr>
          <w:p w14:paraId="4429395A" w14:textId="67EBA7BD" w:rsidR="005B7A83" w:rsidRDefault="00895490" w:rsidP="005B7A83">
            <w:pPr>
              <w:spacing w:before="120"/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  <w:t>Senior</w:t>
            </w:r>
            <w:r w:rsidR="00551F67" w:rsidRPr="007E048E"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  <w:t xml:space="preserve"> Engineer</w:t>
            </w:r>
          </w:p>
          <w:p w14:paraId="5EB8D3C8" w14:textId="0F5232C3" w:rsidR="00A61B66" w:rsidRDefault="00A61B66" w:rsidP="005B7A83">
            <w:pPr>
              <w:spacing w:before="120"/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  <w:t xml:space="preserve">Email: </w:t>
            </w:r>
            <w:hyperlink r:id="rId11" w:history="1">
              <w:r w:rsidRPr="002D40D5">
                <w:rPr>
                  <w:rStyle w:val="Hyperlink"/>
                  <w:rFonts w:asciiTheme="majorHAnsi" w:hAnsiTheme="majorHAnsi" w:cstheme="majorHAnsi"/>
                  <w:b/>
                  <w:bCs/>
                  <w:lang w:val="pt-PT"/>
                </w:rPr>
                <w:t>vasud1g@gmail.com</w:t>
              </w:r>
            </w:hyperlink>
          </w:p>
          <w:p w14:paraId="662951A7" w14:textId="6ADD2F1F" w:rsidR="00A61B66" w:rsidRPr="007E048E" w:rsidRDefault="00A61B66" w:rsidP="005B7A83">
            <w:pPr>
              <w:spacing w:before="120"/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8494A7"/>
                <w:lang w:val="pt-PT"/>
              </w:rPr>
              <w:t>Mob No.: 7579407827</w:t>
            </w:r>
          </w:p>
          <w:p w14:paraId="6B0803AD" w14:textId="02B5CA9C" w:rsidR="00842505" w:rsidRPr="007E048E" w:rsidRDefault="00842505" w:rsidP="005B7A83">
            <w:pPr>
              <w:spacing w:before="120"/>
              <w:rPr>
                <w:rFonts w:asciiTheme="majorHAnsi" w:hAnsiTheme="majorHAnsi" w:cstheme="majorHAnsi"/>
                <w:b/>
                <w:bCs/>
                <w:color w:val="8494A7"/>
                <w:sz w:val="26"/>
                <w:szCs w:val="26"/>
                <w:lang w:val="pt-PT"/>
              </w:rPr>
            </w:pPr>
          </w:p>
        </w:tc>
      </w:tr>
      <w:tr w:rsidR="005B7A83" w:rsidRPr="007E048E" w14:paraId="435D3266" w14:textId="77777777" w:rsidTr="00665B8B">
        <w:trPr>
          <w:trHeight w:val="1184"/>
        </w:trPr>
        <w:tc>
          <w:tcPr>
            <w:tcW w:w="9639" w:type="dxa"/>
            <w:gridSpan w:val="3"/>
            <w:vAlign w:val="center"/>
          </w:tcPr>
          <w:p w14:paraId="6CF9B9E3" w14:textId="1931540E" w:rsidR="001C7883" w:rsidRPr="007E048E" w:rsidRDefault="001C7883" w:rsidP="00B60AF8">
            <w:pPr>
              <w:rPr>
                <w:rFonts w:asciiTheme="majorHAnsi" w:hAnsiTheme="majorHAnsi" w:cstheme="majorHAnsi"/>
                <w:color w:val="8494A7"/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0"/>
        <w:tblW w:w="9628" w:type="dxa"/>
        <w:tblInd w:w="0" w:type="dxa"/>
        <w:tblLook w:val="0000" w:firstRow="0" w:lastRow="0" w:firstColumn="0" w:lastColumn="0" w:noHBand="0" w:noVBand="0"/>
      </w:tblPr>
      <w:tblGrid>
        <w:gridCol w:w="2257"/>
        <w:gridCol w:w="284"/>
        <w:gridCol w:w="7087"/>
      </w:tblGrid>
      <w:tr w:rsidR="001D6ADF" w:rsidRPr="007E048E" w14:paraId="4529CEAB" w14:textId="77777777" w:rsidTr="001D6ADF">
        <w:trPr>
          <w:trHeight w:val="1361"/>
        </w:trPr>
        <w:tc>
          <w:tcPr>
            <w:tcW w:w="2257" w:type="dxa"/>
          </w:tcPr>
          <w:p w14:paraId="44AD4760" w14:textId="77777777" w:rsidR="001D6ADF" w:rsidRPr="007E048E" w:rsidRDefault="001D6ADF" w:rsidP="00861A1B">
            <w:pPr>
              <w:rPr>
                <w:rFonts w:asciiTheme="majorHAnsi" w:hAnsiTheme="majorHAnsi" w:cstheme="majorHAnsi"/>
                <w:lang w:val="en-US"/>
              </w:rPr>
            </w:pPr>
            <w:r w:rsidRPr="007E048E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>Professional Summary</w:t>
            </w:r>
          </w:p>
        </w:tc>
        <w:tc>
          <w:tcPr>
            <w:tcW w:w="284" w:type="dxa"/>
          </w:tcPr>
          <w:p w14:paraId="46980D1C" w14:textId="77777777" w:rsidR="001D6ADF" w:rsidRPr="007E048E" w:rsidRDefault="001D6ADF" w:rsidP="00861A1B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87" w:type="dxa"/>
          </w:tcPr>
          <w:p w14:paraId="5A77E8C6" w14:textId="708DDEAF" w:rsidR="001D6ADF" w:rsidRPr="007E048E" w:rsidRDefault="00E50740" w:rsidP="00861A1B">
            <w:pPr>
              <w:spacing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</w:rPr>
            </w:pP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Having </w:t>
            </w:r>
            <w:r w:rsidR="00B60AF8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6</w:t>
            </w:r>
            <w:r w:rsidR="00881826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+</w:t>
            </w:r>
            <w:r w:rsidR="00895490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</w:t>
            </w:r>
            <w:r w:rsidR="001D6ADF" w:rsidRPr="007E048E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years of experience in successfully developing IT solutions, especially for </w:t>
            </w:r>
            <w:r w:rsidR="004C2CCD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recruitment and insurance domains</w:t>
            </w:r>
            <w:r w:rsidR="001D6ADF" w:rsidRPr="007E048E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following their enterprise grade develo</w:t>
            </w:r>
            <w:r w:rsidR="00AB7E65" w:rsidRPr="007E048E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pment processes. Expertise in</w:t>
            </w:r>
            <w:r w:rsidR="001D6ADF" w:rsidRPr="007E048E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designing high-performance, secure, and scalable web applications with exposure in</w:t>
            </w:r>
            <w:r w:rsidR="009B13F2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development </w:t>
            </w:r>
            <w:r w:rsidR="001D6ADF" w:rsidRPr="007E048E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and maintenance key components of web applications, integrating 3rd-party solutions and system deployment, OOP, and design patterns.</w:t>
            </w:r>
          </w:p>
        </w:tc>
      </w:tr>
    </w:tbl>
    <w:p w14:paraId="7FA143C9" w14:textId="680D63AA" w:rsidR="005B7A83" w:rsidRPr="007E048E" w:rsidRDefault="005B7A83" w:rsidP="00672AAE">
      <w:pPr>
        <w:rPr>
          <w:rFonts w:asciiTheme="majorHAnsi" w:hAnsiTheme="majorHAnsi" w:cstheme="majorHAnsi"/>
        </w:rPr>
      </w:pPr>
    </w:p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D6ADF" w:rsidRPr="007E048E" w14:paraId="41FF5082" w14:textId="77777777" w:rsidTr="00861A1B">
        <w:trPr>
          <w:trHeight w:val="549"/>
        </w:trPr>
        <w:tc>
          <w:tcPr>
            <w:tcW w:w="2257" w:type="dxa"/>
          </w:tcPr>
          <w:p w14:paraId="1EC14A4B" w14:textId="77777777" w:rsidR="001D6ADF" w:rsidRPr="007E048E" w:rsidRDefault="001D6ADF" w:rsidP="00861A1B">
            <w:pPr>
              <w:rPr>
                <w:rFonts w:asciiTheme="majorHAnsi" w:hAnsiTheme="majorHAnsi" w:cstheme="majorHAnsi"/>
                <w:lang w:val="en-US"/>
              </w:rPr>
            </w:pPr>
            <w:r w:rsidRPr="007E048E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>Education</w:t>
            </w:r>
          </w:p>
        </w:tc>
        <w:tc>
          <w:tcPr>
            <w:tcW w:w="284" w:type="dxa"/>
          </w:tcPr>
          <w:p w14:paraId="784BDF88" w14:textId="77777777" w:rsidR="001D6ADF" w:rsidRPr="007E048E" w:rsidRDefault="001D6ADF" w:rsidP="00861A1B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206F03B5" w14:textId="77777777" w:rsidR="001D6ADF" w:rsidRPr="00895490" w:rsidRDefault="001D6ADF" w:rsidP="00E5074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Bachelor of Technology, </w:t>
            </w:r>
            <w:r w:rsidR="00E50740"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Information Technology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, </w:t>
            </w:r>
            <w:r w:rsidR="00E50740"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H.N.B Garhwal Central University, Srinagar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 Uttarakhand, India</w:t>
            </w:r>
          </w:p>
          <w:p w14:paraId="11CB5EC4" w14:textId="4A6FDA40" w:rsidR="00895490" w:rsidRPr="007E048E" w:rsidRDefault="00895490" w:rsidP="00E5074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Master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 of Technology, </w:t>
            </w:r>
            <w:r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Computer Science</w:t>
            </w:r>
            <w:r w:rsidR="00794125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</w:t>
            </w:r>
            <w:r>
              <w:t xml:space="preserve"> </w:t>
            </w:r>
            <w:r w:rsidRPr="00895490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Govind Ballabh Pant Institute of Engineering &amp; Technology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 Uttarakhand, India</w:t>
            </w:r>
          </w:p>
        </w:tc>
      </w:tr>
    </w:tbl>
    <w:p w14:paraId="4560E356" w14:textId="77777777" w:rsidR="001D6ADF" w:rsidRPr="007E048E" w:rsidRDefault="001D6ADF" w:rsidP="001D6ADF">
      <w:pPr>
        <w:rPr>
          <w:rFonts w:asciiTheme="majorHAnsi" w:hAnsiTheme="majorHAnsi" w:cstheme="majorHAnsi"/>
        </w:rPr>
      </w:pPr>
    </w:p>
    <w:tbl>
      <w:tblPr>
        <w:tblStyle w:val="TableGrid0"/>
        <w:tblW w:w="9640" w:type="dxa"/>
        <w:tblInd w:w="0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D6ADF" w:rsidRPr="007E048E" w14:paraId="64F58F6F" w14:textId="77777777" w:rsidTr="001D6ADF">
        <w:trPr>
          <w:trHeight w:val="549"/>
        </w:trPr>
        <w:tc>
          <w:tcPr>
            <w:tcW w:w="2257" w:type="dxa"/>
          </w:tcPr>
          <w:p w14:paraId="30FE3C1A" w14:textId="4C3DD54B" w:rsidR="001D6ADF" w:rsidRPr="007E048E" w:rsidRDefault="001D6ADF" w:rsidP="00861A1B">
            <w:pPr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7E048E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>Skill Set</w:t>
            </w:r>
            <w:r w:rsidR="003274E5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 xml:space="preserve"> </w:t>
            </w:r>
          </w:p>
        </w:tc>
        <w:tc>
          <w:tcPr>
            <w:tcW w:w="284" w:type="dxa"/>
          </w:tcPr>
          <w:p w14:paraId="24546D77" w14:textId="77777777" w:rsidR="001D6ADF" w:rsidRPr="007E048E" w:rsidRDefault="001D6ADF" w:rsidP="00861A1B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3CA41D82" w14:textId="626BC411" w:rsidR="00482EB0" w:rsidRPr="001D6ADF" w:rsidRDefault="00482EB0" w:rsidP="00482EB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13294B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hd w:val="clear" w:color="auto" w:fill="FFFFFF"/>
                <w:lang w:val="en-GB"/>
              </w:rPr>
              <w:t>K</w:t>
            </w:r>
            <w:r>
              <w:rPr>
                <w:rFonts w:ascii="Arial" w:hAnsi="Arial" w:cs="Arial"/>
                <w:lang w:val="en-GB"/>
              </w:rPr>
              <w:t>nowledge of</w:t>
            </w:r>
            <w:r w:rsidRPr="001D6ADF">
              <w:rPr>
                <w:rFonts w:ascii="Arial" w:hAnsi="Arial" w:cs="Arial"/>
                <w:color w:val="13294B"/>
                <w:shd w:val="clear" w:color="auto" w:fill="FFFFFF"/>
                <w:lang w:val="en-GB"/>
              </w:rPr>
              <w:t xml:space="preserve"> microservices architecture</w:t>
            </w:r>
            <w:r>
              <w:rPr>
                <w:rFonts w:ascii="Arial" w:hAnsi="Arial" w:cs="Arial"/>
                <w:color w:val="13294B"/>
                <w:shd w:val="clear" w:color="auto" w:fill="FFFFFF"/>
                <w:lang w:val="en-GB"/>
              </w:rPr>
              <w:t xml:space="preserve"> </w:t>
            </w:r>
            <w:r w:rsidR="006C35D8">
              <w:rPr>
                <w:rFonts w:ascii="Arial" w:hAnsi="Arial" w:cs="Arial"/>
                <w:color w:val="13294B"/>
                <w:shd w:val="clear" w:color="auto" w:fill="FFFFFF"/>
                <w:lang w:val="en-GB"/>
              </w:rPr>
              <w:t>and full</w:t>
            </w:r>
            <w:r>
              <w:rPr>
                <w:rFonts w:ascii="Arial" w:hAnsi="Arial" w:cs="Arial"/>
                <w:color w:val="13294B"/>
                <w:shd w:val="clear" w:color="auto" w:fill="FFFFFF"/>
                <w:lang w:val="en-GB"/>
              </w:rPr>
              <w:t>-stack development</w:t>
            </w:r>
          </w:p>
          <w:p w14:paraId="312B4B53" w14:textId="170DD7F0" w:rsidR="001D6ADF" w:rsidRPr="007E048E" w:rsidRDefault="001D6ADF" w:rsidP="00AB7E65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4D929A9" w14:textId="77777777" w:rsidR="003405F9" w:rsidRPr="007E048E" w:rsidRDefault="003405F9" w:rsidP="00672AAE">
      <w:pPr>
        <w:rPr>
          <w:rFonts w:asciiTheme="majorHAnsi" w:hAnsiTheme="majorHAnsi" w:cstheme="majorHAnsi"/>
        </w:rPr>
      </w:pPr>
    </w:p>
    <w:tbl>
      <w:tblPr>
        <w:tblStyle w:val="TableGrid0"/>
        <w:tblpPr w:leftFromText="180" w:rightFromText="180" w:vertAnchor="text" w:horzAnchor="page" w:tblpX="3621" w:tblpY="12"/>
        <w:tblW w:w="7139" w:type="dxa"/>
        <w:tblInd w:w="0" w:type="dxa"/>
        <w:tblLook w:val="0000" w:firstRow="0" w:lastRow="0" w:firstColumn="0" w:lastColumn="0" w:noHBand="0" w:noVBand="0"/>
      </w:tblPr>
      <w:tblGrid>
        <w:gridCol w:w="1134"/>
        <w:gridCol w:w="6005"/>
      </w:tblGrid>
      <w:tr w:rsidR="001D6ADF" w:rsidRPr="007E048E" w14:paraId="564183FF" w14:textId="77777777" w:rsidTr="001D6ADF">
        <w:trPr>
          <w:trHeight w:val="510"/>
        </w:trPr>
        <w:tc>
          <w:tcPr>
            <w:tcW w:w="1134" w:type="dxa"/>
            <w:tcBorders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7C82FF38" w14:textId="28E6173F" w:rsidR="001D6ADF" w:rsidRPr="007E048E" w:rsidRDefault="001D6ADF" w:rsidP="00861A1B">
            <w:pPr>
              <w:spacing w:line="276" w:lineRule="auto"/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Programming Languages</w:t>
            </w:r>
          </w:p>
        </w:tc>
        <w:tc>
          <w:tcPr>
            <w:tcW w:w="6005" w:type="dxa"/>
            <w:tcBorders>
              <w:bottom w:val="single" w:sz="8" w:space="0" w:color="C4C9D2"/>
            </w:tcBorders>
            <w:vAlign w:val="center"/>
          </w:tcPr>
          <w:p w14:paraId="4885F62A" w14:textId="255F4107" w:rsidR="001D6ADF" w:rsidRPr="007E048E" w:rsidRDefault="00AB7E65" w:rsidP="00AB7E6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Java</w:t>
            </w:r>
            <w:r w:rsidR="001D6ADF"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, 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Spring Boot,</w:t>
            </w:r>
            <w:r w:rsidR="00AE1AB2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 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JavaScript</w:t>
            </w:r>
            <w:r w:rsidR="00794125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 TypeScript</w:t>
            </w:r>
          </w:p>
        </w:tc>
      </w:tr>
      <w:tr w:rsidR="001D6ADF" w:rsidRPr="007E048E" w14:paraId="150F1586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2A71A634" w14:textId="77777777" w:rsidR="001D6ADF" w:rsidRPr="007E048E" w:rsidRDefault="001D6ADF" w:rsidP="00861A1B">
            <w:pPr>
              <w:spacing w:line="276" w:lineRule="auto"/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Web Technologies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6501E730" w14:textId="5B4F74E4" w:rsidR="001D6ADF" w:rsidRPr="007E048E" w:rsidRDefault="00AB7E65" w:rsidP="00AB7E6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HTML5, </w:t>
            </w:r>
            <w:r w:rsidR="001D6ADF"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Bootstrap</w:t>
            </w:r>
            <w:r w:rsidR="0014415D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 Angular</w:t>
            </w:r>
          </w:p>
        </w:tc>
      </w:tr>
      <w:tr w:rsidR="001D6ADF" w:rsidRPr="007E048E" w14:paraId="1FB327B1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7EB97D88" w14:textId="77777777" w:rsidR="001D6ADF" w:rsidRPr="007E048E" w:rsidRDefault="001D6ADF" w:rsidP="00861A1B">
            <w:pPr>
              <w:spacing w:line="276" w:lineRule="auto"/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APIs and middleware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2D11D207" w14:textId="77406799" w:rsidR="001D6ADF" w:rsidRPr="007E048E" w:rsidRDefault="00AB7E65" w:rsidP="00AB7E6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REST, JSON, Web Services</w:t>
            </w:r>
            <w:r w:rsidR="00AE27E1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 ActiveMQ, SNS, SQS</w:t>
            </w:r>
          </w:p>
        </w:tc>
      </w:tr>
      <w:tr w:rsidR="001D6ADF" w:rsidRPr="007E048E" w14:paraId="6CAB65FE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37068047" w14:textId="77777777" w:rsidR="001D6ADF" w:rsidRPr="007E048E" w:rsidRDefault="001D6ADF" w:rsidP="00861A1B">
            <w:pPr>
              <w:spacing w:line="276" w:lineRule="auto"/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Database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0F73E881" w14:textId="7D5D8EBC" w:rsidR="001D6ADF" w:rsidRPr="007E048E" w:rsidRDefault="00AE1AB2" w:rsidP="00AB7E6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  <w:r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MySQL, MongoDB</w:t>
            </w:r>
            <w:r w:rsidR="00AB7E65"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.</w:t>
            </w:r>
          </w:p>
        </w:tc>
      </w:tr>
      <w:tr w:rsidR="001D6ADF" w:rsidRPr="007E048E" w14:paraId="51282FC5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0674A5E8" w14:textId="77777777" w:rsidR="001D6ADF" w:rsidRPr="007E048E" w:rsidRDefault="001D6ADF" w:rsidP="00861A1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Tools and platforms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440D66A9" w14:textId="459AE657" w:rsidR="001D6ADF" w:rsidRPr="007E048E" w:rsidRDefault="001D6ADF" w:rsidP="00AB7E6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Jenkins, </w:t>
            </w:r>
            <w:r w:rsidR="00AE1AB2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IntelliJ</w:t>
            </w:r>
            <w:r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, </w:t>
            </w:r>
            <w:r w:rsidR="00AB7E65" w:rsidRPr="007E048E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Postman,</w:t>
            </w:r>
            <w:r w:rsidR="00AE1AB2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 xml:space="preserve"> </w:t>
            </w:r>
            <w:r w:rsidR="00BD4C5D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Git</w:t>
            </w:r>
            <w:r w:rsidR="00AD1072"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  <w:t>, AWS</w:t>
            </w:r>
          </w:p>
        </w:tc>
      </w:tr>
    </w:tbl>
    <w:p w14:paraId="00529DF9" w14:textId="3F47DE56" w:rsidR="001D6ADF" w:rsidRPr="007E048E" w:rsidRDefault="001D6ADF" w:rsidP="00672AAE">
      <w:pPr>
        <w:rPr>
          <w:rFonts w:asciiTheme="majorHAnsi" w:hAnsiTheme="majorHAnsi" w:cstheme="majorHAnsi"/>
        </w:rPr>
      </w:pPr>
    </w:p>
    <w:p w14:paraId="43294E1A" w14:textId="662C64EF" w:rsidR="001D6ADF" w:rsidRPr="007E048E" w:rsidRDefault="001D6ADF" w:rsidP="00672AAE">
      <w:pPr>
        <w:rPr>
          <w:rFonts w:asciiTheme="majorHAnsi" w:hAnsiTheme="majorHAnsi" w:cstheme="majorHAnsi"/>
        </w:rPr>
      </w:pPr>
    </w:p>
    <w:p w14:paraId="582107FA" w14:textId="063BDA3D" w:rsidR="001D6ADF" w:rsidRPr="007E048E" w:rsidRDefault="001D6ADF" w:rsidP="00672AAE">
      <w:pPr>
        <w:rPr>
          <w:rFonts w:asciiTheme="majorHAnsi" w:hAnsiTheme="majorHAnsi" w:cstheme="majorHAnsi"/>
        </w:rPr>
      </w:pPr>
    </w:p>
    <w:p w14:paraId="41301686" w14:textId="6CDCEDA4" w:rsidR="001D6ADF" w:rsidRPr="007E048E" w:rsidRDefault="001D6ADF" w:rsidP="00672AAE">
      <w:pPr>
        <w:rPr>
          <w:rFonts w:asciiTheme="majorHAnsi" w:hAnsiTheme="majorHAnsi" w:cstheme="majorHAnsi"/>
        </w:rPr>
      </w:pPr>
    </w:p>
    <w:p w14:paraId="72959A0C" w14:textId="7043A6BB" w:rsidR="001D6ADF" w:rsidRPr="007E048E" w:rsidRDefault="001D6ADF" w:rsidP="00672AAE">
      <w:pPr>
        <w:rPr>
          <w:rFonts w:asciiTheme="majorHAnsi" w:hAnsiTheme="majorHAnsi" w:cstheme="majorHAnsi"/>
        </w:rPr>
      </w:pPr>
    </w:p>
    <w:p w14:paraId="6E60552F" w14:textId="00B0D2A8" w:rsidR="001D6ADF" w:rsidRPr="007E048E" w:rsidRDefault="001D6ADF" w:rsidP="00672AAE">
      <w:pPr>
        <w:rPr>
          <w:rFonts w:asciiTheme="majorHAnsi" w:hAnsiTheme="majorHAnsi" w:cstheme="majorHAnsi"/>
        </w:rPr>
      </w:pPr>
    </w:p>
    <w:p w14:paraId="59D4B928" w14:textId="50D01EC1" w:rsidR="00456288" w:rsidRPr="007E048E" w:rsidRDefault="00456288" w:rsidP="00672AAE">
      <w:pPr>
        <w:rPr>
          <w:rFonts w:asciiTheme="majorHAnsi" w:hAnsiTheme="majorHAnsi" w:cstheme="majorHAnsi"/>
        </w:rPr>
      </w:pPr>
    </w:p>
    <w:p w14:paraId="5B38B4A5" w14:textId="77777777" w:rsidR="00456288" w:rsidRPr="007E048E" w:rsidRDefault="00456288" w:rsidP="00672AAE">
      <w:pPr>
        <w:rPr>
          <w:rFonts w:asciiTheme="majorHAnsi" w:hAnsiTheme="majorHAnsi" w:cstheme="majorHAnsi"/>
        </w:rPr>
      </w:pPr>
    </w:p>
    <w:p w14:paraId="74359DF7" w14:textId="42AFF6FA" w:rsidR="00456288" w:rsidRDefault="00456288" w:rsidP="00672AAE">
      <w:pPr>
        <w:rPr>
          <w:rFonts w:asciiTheme="majorHAnsi" w:hAnsiTheme="majorHAnsi" w:cstheme="majorHAnsi"/>
        </w:rPr>
      </w:pPr>
    </w:p>
    <w:tbl>
      <w:tblPr>
        <w:tblStyle w:val="TableGrid0"/>
        <w:tblpPr w:leftFromText="180" w:rightFromText="180" w:vertAnchor="text" w:horzAnchor="margin" w:tblpXSpec="right" w:tblpY="169"/>
        <w:tblW w:w="7139" w:type="dxa"/>
        <w:tblInd w:w="0" w:type="dxa"/>
        <w:tblLook w:val="0000" w:firstRow="0" w:lastRow="0" w:firstColumn="0" w:lastColumn="0" w:noHBand="0" w:noVBand="0"/>
      </w:tblPr>
      <w:tblGrid>
        <w:gridCol w:w="1575"/>
        <w:gridCol w:w="5564"/>
      </w:tblGrid>
      <w:tr w:rsidR="00602B56" w:rsidRPr="007E048E" w14:paraId="7E1C6B6C" w14:textId="77777777" w:rsidTr="00602B56">
        <w:trPr>
          <w:trHeight w:val="510"/>
        </w:trPr>
        <w:tc>
          <w:tcPr>
            <w:tcW w:w="1575" w:type="dxa"/>
            <w:tcBorders>
              <w:bottom w:val="single" w:sz="8" w:space="0" w:color="C4C9D2"/>
            </w:tcBorders>
          </w:tcPr>
          <w:p w14:paraId="583A5EE5" w14:textId="77777777" w:rsidR="00602B56" w:rsidRPr="007E048E" w:rsidRDefault="00602B56" w:rsidP="00602B56">
            <w:pPr>
              <w:pStyle w:val="NoSpacing"/>
              <w:rPr>
                <w:rStyle w:val="lt-line-clampline"/>
                <w:rFonts w:asciiTheme="majorHAnsi" w:eastAsia="Arial" w:hAnsiTheme="majorHAnsi" w:cstheme="majorHAnsi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Style w:val="lt-line-clampline"/>
                <w:rFonts w:asciiTheme="majorHAnsi" w:eastAsia="Arial" w:hAnsiTheme="majorHAnsi" w:cstheme="majorHAnsi"/>
                <w:b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Domains</w:t>
            </w:r>
          </w:p>
        </w:tc>
        <w:tc>
          <w:tcPr>
            <w:tcW w:w="5564" w:type="dxa"/>
            <w:tcBorders>
              <w:bottom w:val="single" w:sz="8" w:space="0" w:color="C4C9D2"/>
            </w:tcBorders>
          </w:tcPr>
          <w:p w14:paraId="52576722" w14:textId="77777777" w:rsidR="00602B56" w:rsidRPr="007E048E" w:rsidRDefault="00602B56" w:rsidP="00602B56">
            <w:pPr>
              <w:pStyle w:val="NoSpacing"/>
              <w:numPr>
                <w:ilvl w:val="0"/>
                <w:numId w:val="15"/>
              </w:num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Insurance</w:t>
            </w:r>
            <w:r w:rsidRPr="007E048E">
              <w:rPr>
                <w:shd w:val="clear" w:color="auto" w:fill="FFFFFF"/>
                <w:lang w:val="en-GB"/>
              </w:rPr>
              <w:t>,</w:t>
            </w:r>
            <w:r>
              <w:rPr>
                <w:shd w:val="clear" w:color="auto" w:fill="FFFFFF"/>
                <w:lang w:val="en-GB"/>
              </w:rPr>
              <w:t xml:space="preserve"> recruitment</w:t>
            </w:r>
          </w:p>
        </w:tc>
      </w:tr>
      <w:tr w:rsidR="00602B56" w:rsidRPr="007E048E" w14:paraId="582B8F60" w14:textId="77777777" w:rsidTr="00602B56">
        <w:trPr>
          <w:trHeight w:val="510"/>
        </w:trPr>
        <w:tc>
          <w:tcPr>
            <w:tcW w:w="1575" w:type="dxa"/>
            <w:tcBorders>
              <w:top w:val="single" w:sz="8" w:space="0" w:color="C4C9D2"/>
              <w:bottom w:val="single" w:sz="8" w:space="0" w:color="C4C9D2"/>
            </w:tcBorders>
          </w:tcPr>
          <w:p w14:paraId="40FAF2D0" w14:textId="77777777" w:rsidR="00602B56" w:rsidRPr="0075369F" w:rsidRDefault="00602B56" w:rsidP="00602B56">
            <w:pPr>
              <w:pStyle w:val="NoSpacing"/>
              <w:rPr>
                <w:bCs/>
                <w:bdr w:val="none" w:sz="0" w:space="0" w:color="auto" w:frame="1"/>
                <w:shd w:val="clear" w:color="auto" w:fill="FFFFFF"/>
                <w:lang w:val="en-US"/>
              </w:rPr>
            </w:pPr>
            <w:r w:rsidRPr="0075369F">
              <w:rPr>
                <w:rStyle w:val="lt-line-clampline"/>
                <w:rFonts w:eastAsia="Arial"/>
                <w:b/>
                <w:sz w:val="16"/>
                <w:szCs w:val="16"/>
              </w:rPr>
              <w:t>Others</w:t>
            </w:r>
          </w:p>
        </w:tc>
        <w:tc>
          <w:tcPr>
            <w:tcW w:w="5564" w:type="dxa"/>
            <w:tcBorders>
              <w:top w:val="single" w:sz="8" w:space="0" w:color="C4C9D2"/>
              <w:bottom w:val="single" w:sz="8" w:space="0" w:color="C4C9D2"/>
            </w:tcBorders>
          </w:tcPr>
          <w:p w14:paraId="7641DF97" w14:textId="77777777" w:rsidR="00602B56" w:rsidRPr="007E048E" w:rsidRDefault="00602B56" w:rsidP="00602B56">
            <w:pPr>
              <w:pStyle w:val="NoSpacing"/>
              <w:numPr>
                <w:ilvl w:val="0"/>
                <w:numId w:val="15"/>
              </w:num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R</w:t>
            </w:r>
            <w:r w:rsidRPr="007E048E">
              <w:rPr>
                <w:shd w:val="clear" w:color="auto" w:fill="FFFFFF"/>
                <w:lang w:val="en-GB"/>
              </w:rPr>
              <w:t xml:space="preserve">equirements gathering, </w:t>
            </w:r>
            <w:r>
              <w:rPr>
                <w:shd w:val="clear" w:color="auto" w:fill="FFFFFF"/>
                <w:lang w:val="en-GB"/>
              </w:rPr>
              <w:t>technical</w:t>
            </w:r>
            <w:r w:rsidRPr="007E048E">
              <w:rPr>
                <w:shd w:val="clear" w:color="auto" w:fill="FFFFFF"/>
                <w:lang w:val="en-GB"/>
              </w:rPr>
              <w:t xml:space="preserve"> documentation</w:t>
            </w:r>
          </w:p>
        </w:tc>
      </w:tr>
      <w:tr w:rsidR="00602B56" w:rsidRPr="007E048E" w14:paraId="739019D1" w14:textId="77777777" w:rsidTr="00602B56">
        <w:trPr>
          <w:trHeight w:val="510"/>
        </w:trPr>
        <w:tc>
          <w:tcPr>
            <w:tcW w:w="1575" w:type="dxa"/>
            <w:tcBorders>
              <w:top w:val="single" w:sz="8" w:space="0" w:color="C4C9D2"/>
              <w:bottom w:val="single" w:sz="8" w:space="0" w:color="C4C9D2"/>
            </w:tcBorders>
          </w:tcPr>
          <w:p w14:paraId="1A2848E4" w14:textId="77777777" w:rsidR="00602B56" w:rsidRPr="007E048E" w:rsidRDefault="00602B56" w:rsidP="00602B56">
            <w:pPr>
              <w:pStyle w:val="NoSpacing"/>
              <w:rPr>
                <w:rStyle w:val="lt-line-clampline"/>
                <w:rFonts w:asciiTheme="majorHAnsi" w:eastAsia="Arial" w:hAnsiTheme="majorHAnsi" w:cstheme="majorHAnsi"/>
                <w:b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E048E">
              <w:rPr>
                <w:rStyle w:val="lt-line-clampline"/>
                <w:rFonts w:asciiTheme="majorHAnsi" w:eastAsia="Arial" w:hAnsiTheme="majorHAnsi" w:cstheme="majorHAnsi"/>
                <w:b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Ad</w:t>
            </w:r>
            <w:r>
              <w:rPr>
                <w:rStyle w:val="lt-line-clampline"/>
                <w:rFonts w:asciiTheme="majorHAnsi" w:eastAsia="Arial" w:hAnsiTheme="majorHAnsi" w:cstheme="majorHAnsi"/>
                <w:b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</w:t>
            </w:r>
            <w:r w:rsidRPr="007E048E">
              <w:rPr>
                <w:rStyle w:val="lt-line-clampline"/>
                <w:rFonts w:asciiTheme="majorHAnsi" w:eastAsia="Arial" w:hAnsiTheme="majorHAnsi" w:cstheme="majorHAnsi"/>
                <w:b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itional</w:t>
            </w:r>
          </w:p>
        </w:tc>
        <w:tc>
          <w:tcPr>
            <w:tcW w:w="5564" w:type="dxa"/>
            <w:tcBorders>
              <w:top w:val="single" w:sz="8" w:space="0" w:color="C4C9D2"/>
              <w:bottom w:val="single" w:sz="8" w:space="0" w:color="C4C9D2"/>
            </w:tcBorders>
          </w:tcPr>
          <w:p w14:paraId="168125B4" w14:textId="77777777" w:rsidR="00602B56" w:rsidRPr="007E048E" w:rsidRDefault="00602B56" w:rsidP="00602B56">
            <w:pPr>
              <w:pStyle w:val="NoSpacing"/>
              <w:numPr>
                <w:ilvl w:val="0"/>
                <w:numId w:val="15"/>
              </w:numPr>
              <w:rPr>
                <w:shd w:val="clear" w:color="auto" w:fill="FFFFFF"/>
                <w:lang w:val="en-GB"/>
              </w:rPr>
            </w:pPr>
            <w:r w:rsidRPr="007E048E">
              <w:rPr>
                <w:shd w:val="clear" w:color="auto" w:fill="FFFFFF"/>
                <w:lang w:val="en-GB"/>
              </w:rPr>
              <w:t>Understanding of Microservice Architecture</w:t>
            </w:r>
          </w:p>
        </w:tc>
      </w:tr>
    </w:tbl>
    <w:p w14:paraId="73A2B879" w14:textId="448BEA20" w:rsidR="00602B56" w:rsidRDefault="00602B56" w:rsidP="00672AAE">
      <w:pPr>
        <w:rPr>
          <w:rFonts w:asciiTheme="majorHAnsi" w:hAnsiTheme="majorHAnsi" w:cstheme="majorHAnsi"/>
        </w:rPr>
      </w:pPr>
    </w:p>
    <w:p w14:paraId="46A1A451" w14:textId="42299756" w:rsidR="00602B56" w:rsidRDefault="00602B56" w:rsidP="00672AAE">
      <w:pPr>
        <w:rPr>
          <w:rFonts w:asciiTheme="majorHAnsi" w:hAnsiTheme="majorHAnsi" w:cstheme="majorHAnsi"/>
        </w:rPr>
      </w:pPr>
    </w:p>
    <w:p w14:paraId="509F84E6" w14:textId="77777777" w:rsidR="00602B56" w:rsidRPr="007E048E" w:rsidRDefault="00602B56" w:rsidP="00672AAE">
      <w:pPr>
        <w:rPr>
          <w:rFonts w:asciiTheme="majorHAnsi" w:hAnsiTheme="majorHAnsi" w:cstheme="majorHAnsi"/>
        </w:rPr>
      </w:pPr>
    </w:p>
    <w:p w14:paraId="5E53640E" w14:textId="40325E3A" w:rsidR="00456288" w:rsidRPr="007E048E" w:rsidRDefault="00456288" w:rsidP="00672AAE">
      <w:pPr>
        <w:rPr>
          <w:rFonts w:asciiTheme="majorHAnsi" w:hAnsiTheme="majorHAnsi" w:cstheme="majorHAnsi"/>
        </w:rPr>
      </w:pPr>
    </w:p>
    <w:p w14:paraId="6755BB8C" w14:textId="15D915AA" w:rsidR="00456288" w:rsidRPr="007E048E" w:rsidRDefault="00456288" w:rsidP="00672AAE">
      <w:pPr>
        <w:rPr>
          <w:rFonts w:asciiTheme="majorHAnsi" w:hAnsiTheme="majorHAnsi" w:cstheme="majorHAnsi"/>
        </w:rPr>
      </w:pPr>
    </w:p>
    <w:p w14:paraId="4420CA30" w14:textId="38F96C74" w:rsidR="00456288" w:rsidRPr="007E048E" w:rsidRDefault="00456288" w:rsidP="00672AAE">
      <w:pPr>
        <w:rPr>
          <w:rFonts w:asciiTheme="majorHAnsi" w:hAnsiTheme="majorHAnsi" w:cstheme="majorHAnsi"/>
        </w:rPr>
      </w:pPr>
    </w:p>
    <w:p w14:paraId="53C26FE3" w14:textId="654B37D2" w:rsidR="00456288" w:rsidRPr="007E048E" w:rsidRDefault="00456288" w:rsidP="00672AAE">
      <w:pPr>
        <w:rPr>
          <w:rFonts w:asciiTheme="majorHAnsi" w:hAnsiTheme="majorHAnsi" w:cstheme="majorHAnsi"/>
        </w:rPr>
      </w:pPr>
    </w:p>
    <w:p w14:paraId="6B5B0FA2" w14:textId="77777777" w:rsidR="001D6ADF" w:rsidRPr="007E048E" w:rsidRDefault="001D6ADF" w:rsidP="00672AAE">
      <w:pPr>
        <w:rPr>
          <w:rFonts w:asciiTheme="majorHAnsi" w:hAnsiTheme="majorHAnsi" w:cstheme="majorHAnsi"/>
        </w:rPr>
      </w:pPr>
    </w:p>
    <w:tbl>
      <w:tblPr>
        <w:tblStyle w:val="TableGrid0"/>
        <w:tblpPr w:leftFromText="180" w:rightFromText="180" w:vertAnchor="text" w:horzAnchor="margin" w:tblpY="-1"/>
        <w:tblW w:w="9640" w:type="dxa"/>
        <w:tblInd w:w="0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D6ADF" w:rsidRPr="007E048E" w14:paraId="67516F02" w14:textId="77777777" w:rsidTr="00861A1B">
        <w:trPr>
          <w:trHeight w:val="319"/>
        </w:trPr>
        <w:tc>
          <w:tcPr>
            <w:tcW w:w="2257" w:type="dxa"/>
          </w:tcPr>
          <w:p w14:paraId="68000F0E" w14:textId="77777777" w:rsidR="00AF0189" w:rsidRDefault="00AF0189" w:rsidP="00861A1B">
            <w:pPr>
              <w:rPr>
                <w:ins w:id="0" w:author="Deepak" w:date="2022-04-18T12:45:00Z"/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</w:p>
          <w:p w14:paraId="77D78EC3" w14:textId="77777777" w:rsidR="001743C1" w:rsidRDefault="001743C1" w:rsidP="00861A1B">
            <w:pPr>
              <w:rPr>
                <w:ins w:id="1" w:author="Deepak Bangwal" w:date="2022-04-27T14:10:00Z"/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</w:p>
          <w:p w14:paraId="5E4517E4" w14:textId="77777777" w:rsidR="001D6ADF" w:rsidRDefault="001D6ADF" w:rsidP="00861A1B">
            <w:pPr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7E048E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>Recent Projects</w:t>
            </w:r>
          </w:p>
          <w:p w14:paraId="2D8190C7" w14:textId="65AD0F7F" w:rsidR="00E80CEA" w:rsidRPr="007E048E" w:rsidRDefault="00E80CEA" w:rsidP="00861A1B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4" w:type="dxa"/>
          </w:tcPr>
          <w:p w14:paraId="5E9C00A0" w14:textId="77777777" w:rsidR="001D6ADF" w:rsidRPr="007E048E" w:rsidRDefault="001D6ADF" w:rsidP="00861A1B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21D0EE44" w14:textId="77777777" w:rsidR="001D6ADF" w:rsidRPr="007E048E" w:rsidRDefault="001D6ADF" w:rsidP="00861A1B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B367E4A" w14:textId="77777777" w:rsidR="00E80CEA" w:rsidRDefault="00E80CEA" w:rsidP="00672AAE">
      <w:pPr>
        <w:rPr>
          <w:rFonts w:asciiTheme="majorHAnsi" w:hAnsiTheme="majorHAnsi" w:cstheme="majorHAnsi"/>
        </w:rPr>
      </w:pPr>
    </w:p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E80CEA" w:rsidRPr="00A36FFD" w14:paraId="5DEC666A" w14:textId="77777777" w:rsidTr="0061514D">
        <w:trPr>
          <w:trHeight w:val="319"/>
        </w:trPr>
        <w:tc>
          <w:tcPr>
            <w:tcW w:w="2257" w:type="dxa"/>
          </w:tcPr>
          <w:p w14:paraId="748784C8" w14:textId="77777777" w:rsidR="00E80CEA" w:rsidRPr="00A36FFD" w:rsidRDefault="00E80CEA" w:rsidP="0061514D">
            <w:pPr>
              <w:spacing w:before="40"/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 xml:space="preserve">Project name </w:t>
            </w:r>
          </w:p>
        </w:tc>
        <w:tc>
          <w:tcPr>
            <w:tcW w:w="284" w:type="dxa"/>
          </w:tcPr>
          <w:p w14:paraId="0DFDEEF6" w14:textId="77777777" w:rsidR="00E80CEA" w:rsidRPr="00A36FFD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61C5020C" w14:textId="77777777" w:rsidR="00E80CEA" w:rsidRPr="00A36FFD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color w:val="13294B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</w:rPr>
              <w:t xml:space="preserve">Maruti </w:t>
            </w:r>
            <w:r w:rsidRPr="00BE4F1F">
              <w:rPr>
                <w:rFonts w:asciiTheme="majorHAnsi" w:hAnsiTheme="majorHAnsi" w:cstheme="majorHAnsi"/>
                <w:b/>
              </w:rPr>
              <w:t xml:space="preserve">Insurance </w:t>
            </w:r>
          </w:p>
        </w:tc>
      </w:tr>
      <w:tr w:rsidR="00E80CEA" w:rsidRPr="00BE4F1F" w14:paraId="770930F5" w14:textId="77777777" w:rsidTr="0061514D">
        <w:trPr>
          <w:trHeight w:val="319"/>
        </w:trPr>
        <w:tc>
          <w:tcPr>
            <w:tcW w:w="2257" w:type="dxa"/>
          </w:tcPr>
          <w:p w14:paraId="5121EB77" w14:textId="77777777" w:rsidR="00E80CEA" w:rsidRPr="00A36FFD" w:rsidRDefault="00E80CEA" w:rsidP="0061514D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Client</w:t>
            </w:r>
          </w:p>
        </w:tc>
        <w:tc>
          <w:tcPr>
            <w:tcW w:w="284" w:type="dxa"/>
          </w:tcPr>
          <w:p w14:paraId="1D5310D8" w14:textId="77777777" w:rsidR="00E80CEA" w:rsidRPr="00A36FFD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16B9F56E" w14:textId="77777777" w:rsidR="00E80CEA" w:rsidRPr="00BE4F1F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bCs/>
                <w:color w:val="13294B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Insurance agency</w:t>
            </w:r>
          </w:p>
        </w:tc>
      </w:tr>
      <w:tr w:rsidR="00E80CEA" w:rsidRPr="00A36FFD" w14:paraId="63FE379B" w14:textId="77777777" w:rsidTr="0061514D">
        <w:trPr>
          <w:trHeight w:val="319"/>
        </w:trPr>
        <w:tc>
          <w:tcPr>
            <w:tcW w:w="2257" w:type="dxa"/>
          </w:tcPr>
          <w:p w14:paraId="36A82974" w14:textId="77777777" w:rsidR="00E80CEA" w:rsidRPr="00A36FFD" w:rsidRDefault="00E80CEA" w:rsidP="0061514D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Duration</w:t>
            </w:r>
          </w:p>
        </w:tc>
        <w:tc>
          <w:tcPr>
            <w:tcW w:w="284" w:type="dxa"/>
          </w:tcPr>
          <w:p w14:paraId="6C4B2A1E" w14:textId="77777777" w:rsidR="00E80CEA" w:rsidRPr="00A36FFD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1A9BBF15" w14:textId="77777777" w:rsidR="00E80CEA" w:rsidRPr="00A36FFD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Nov</w:t>
            </w:r>
            <w:r w:rsidRPr="00A36FFD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20</w:t>
            </w: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22</w:t>
            </w:r>
            <w:r w:rsidRPr="00A36FFD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-</w:t>
            </w: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Present</w:t>
            </w:r>
          </w:p>
        </w:tc>
      </w:tr>
      <w:tr w:rsidR="00E80CEA" w:rsidRPr="00BE4F1F" w14:paraId="183FC39B" w14:textId="77777777" w:rsidTr="0061514D">
        <w:trPr>
          <w:trHeight w:val="319"/>
        </w:trPr>
        <w:tc>
          <w:tcPr>
            <w:tcW w:w="2257" w:type="dxa"/>
          </w:tcPr>
          <w:p w14:paraId="2AA8313E" w14:textId="77777777" w:rsidR="00E80CEA" w:rsidRPr="00A36FFD" w:rsidRDefault="00E80CEA" w:rsidP="0061514D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1175DBA3" w14:textId="77777777" w:rsidR="00E80CEA" w:rsidRPr="009368A5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lang w:val="en-US"/>
              </w:rPr>
            </w:pPr>
          </w:p>
        </w:tc>
        <w:tc>
          <w:tcPr>
            <w:tcW w:w="7099" w:type="dxa"/>
          </w:tcPr>
          <w:p w14:paraId="7177B3F5" w14:textId="77777777" w:rsidR="00E80CEA" w:rsidRPr="00BE4F1F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</w:rPr>
            </w:pPr>
            <w:r w:rsidRPr="00D03383">
              <w:rPr>
                <w:rFonts w:asciiTheme="majorHAnsi" w:hAnsiTheme="majorHAnsi" w:cstheme="majorHAnsi"/>
                <w:color w:val="06041F" w:themeColor="text1"/>
              </w:rPr>
              <w:t>The insurance brokerage firm provides motor insurance products sourced from top-rated insurance companies and offers tailored insurance solutions to its valued clientele</w:t>
            </w:r>
            <w:r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</w:tc>
      </w:tr>
      <w:tr w:rsidR="00E80CEA" w:rsidRPr="009368A5" w14:paraId="4B8ECDBD" w14:textId="77777777" w:rsidTr="0061514D">
        <w:trPr>
          <w:trHeight w:val="319"/>
        </w:trPr>
        <w:tc>
          <w:tcPr>
            <w:tcW w:w="2257" w:type="dxa"/>
          </w:tcPr>
          <w:p w14:paraId="613FBFB0" w14:textId="77777777" w:rsidR="00E80CEA" w:rsidRPr="00A36FFD" w:rsidRDefault="00E80CEA" w:rsidP="0061514D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65A9AD7C" w14:textId="77777777" w:rsidR="00E80CEA" w:rsidRPr="009368A5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lang w:val="en-US"/>
              </w:rPr>
            </w:pPr>
          </w:p>
        </w:tc>
        <w:tc>
          <w:tcPr>
            <w:tcW w:w="7099" w:type="dxa"/>
          </w:tcPr>
          <w:p w14:paraId="39715320" w14:textId="77777777" w:rsidR="00E80CEA" w:rsidRPr="009368A5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</w:pPr>
            <w:r w:rsidRPr="009368A5">
              <w:rPr>
                <w:rFonts w:asciiTheme="majorHAnsi" w:hAnsiTheme="majorHAnsi" w:cstheme="majorHAnsi"/>
                <w:color w:val="06041F" w:themeColor="text1"/>
              </w:rPr>
              <w:t>Java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8</w:t>
            </w:r>
            <w:r w:rsidRPr="009368A5">
              <w:rPr>
                <w:rFonts w:asciiTheme="majorHAnsi" w:hAnsiTheme="majorHAnsi" w:cstheme="majorHAnsi"/>
                <w:color w:val="06041F" w:themeColor="text1"/>
              </w:rPr>
              <w:t>,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SpringBoot, Angular.</w:t>
            </w:r>
          </w:p>
        </w:tc>
      </w:tr>
      <w:tr w:rsidR="00E80CEA" w:rsidRPr="009368A5" w14:paraId="4D19727E" w14:textId="77777777" w:rsidTr="0061514D">
        <w:trPr>
          <w:trHeight w:val="319"/>
        </w:trPr>
        <w:tc>
          <w:tcPr>
            <w:tcW w:w="2257" w:type="dxa"/>
          </w:tcPr>
          <w:p w14:paraId="4077A0B4" w14:textId="77777777" w:rsidR="00E80CEA" w:rsidRPr="00A36FFD" w:rsidRDefault="00E80CEA" w:rsidP="0061514D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485CF973" w14:textId="77777777" w:rsidR="00E80CEA" w:rsidRPr="009368A5" w:rsidRDefault="00E80CEA" w:rsidP="0061514D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lang w:val="en-US"/>
              </w:rPr>
            </w:pPr>
          </w:p>
        </w:tc>
        <w:tc>
          <w:tcPr>
            <w:tcW w:w="7099" w:type="dxa"/>
          </w:tcPr>
          <w:p w14:paraId="31DA855F" w14:textId="77777777" w:rsidR="00E80CEA" w:rsidRPr="003710C5" w:rsidRDefault="00E80CEA" w:rsidP="0061514D">
            <w:pPr>
              <w:pStyle w:val="NoSpacing"/>
              <w:numPr>
                <w:ilvl w:val="0"/>
                <w:numId w:val="26"/>
              </w:numPr>
              <w:rPr>
                <w:b/>
              </w:rPr>
            </w:pPr>
            <w:r>
              <w:t>Restructuring existing project to implement lazy loading</w:t>
            </w:r>
            <w:r w:rsidRPr="006803D4">
              <w:t>.</w:t>
            </w:r>
          </w:p>
          <w:p w14:paraId="273B6A20" w14:textId="77777777" w:rsidR="00E80CEA" w:rsidRPr="00B52AC7" w:rsidRDefault="00E80CEA" w:rsidP="0061514D">
            <w:pPr>
              <w:pStyle w:val="NoSpacing"/>
              <w:numPr>
                <w:ilvl w:val="0"/>
                <w:numId w:val="26"/>
              </w:numPr>
              <w:rPr>
                <w:b/>
              </w:rPr>
            </w:pPr>
            <w:r>
              <w:rPr>
                <w:bCs/>
              </w:rPr>
              <w:t>Refactoring code and implementing common solutions for repeating code like common request-response structure, common loader and logging.</w:t>
            </w:r>
          </w:p>
          <w:p w14:paraId="2D631495" w14:textId="591D42F0" w:rsidR="00E80CEA" w:rsidRPr="00B42BA7" w:rsidRDefault="00E80CEA" w:rsidP="0061514D">
            <w:pPr>
              <w:pStyle w:val="NoSpacing"/>
              <w:numPr>
                <w:ilvl w:val="0"/>
                <w:numId w:val="26"/>
              </w:numPr>
              <w:rPr>
                <w:b/>
              </w:rPr>
            </w:pPr>
            <w:r>
              <w:rPr>
                <w:bCs/>
              </w:rPr>
              <w:t xml:space="preserve">Implemented </w:t>
            </w:r>
            <w:r w:rsidR="00CC525B">
              <w:rPr>
                <w:bCs/>
              </w:rPr>
              <w:t>DPF (</w:t>
            </w:r>
            <w:r>
              <w:rPr>
                <w:bCs/>
              </w:rPr>
              <w:t>Direct premium fetching) service initial structure with authentication, logging filters, interceptors, common request-response structure, monitoring, profiles for different environments and database connectivity.</w:t>
            </w:r>
          </w:p>
        </w:tc>
      </w:tr>
    </w:tbl>
    <w:p w14:paraId="6AF2828E" w14:textId="77777777" w:rsidR="00E80CEA" w:rsidRPr="007E048E" w:rsidRDefault="00E80CEA" w:rsidP="00672AAE">
      <w:pPr>
        <w:rPr>
          <w:rFonts w:asciiTheme="majorHAnsi" w:hAnsiTheme="majorHAnsi" w:cstheme="majorHAnsi"/>
        </w:rPr>
      </w:pPr>
    </w:p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E10469" w:rsidRPr="007E048E" w14:paraId="17252299" w14:textId="77777777" w:rsidTr="005361D4">
        <w:trPr>
          <w:trHeight w:val="319"/>
        </w:trPr>
        <w:tc>
          <w:tcPr>
            <w:tcW w:w="2257" w:type="dxa"/>
          </w:tcPr>
          <w:p w14:paraId="07599FEE" w14:textId="70B383D2" w:rsidR="00E10469" w:rsidRPr="00A36FFD" w:rsidRDefault="00E10469" w:rsidP="00E10469">
            <w:pPr>
              <w:spacing w:before="40"/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 xml:space="preserve">Project name </w:t>
            </w:r>
          </w:p>
        </w:tc>
        <w:tc>
          <w:tcPr>
            <w:tcW w:w="284" w:type="dxa"/>
          </w:tcPr>
          <w:p w14:paraId="14592848" w14:textId="77777777" w:rsidR="00E10469" w:rsidRPr="00A36FFD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3B6B1C30" w14:textId="25D46310" w:rsidR="00E10469" w:rsidRPr="00A36FFD" w:rsidRDefault="00BE4F1F" w:rsidP="00E10469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color w:val="13294B"/>
                <w:shd w:val="clear" w:color="auto" w:fill="FFFFFF"/>
              </w:rPr>
            </w:pPr>
            <w:r w:rsidRPr="00BE4F1F">
              <w:rPr>
                <w:rFonts w:asciiTheme="majorHAnsi" w:hAnsiTheme="majorHAnsi" w:cstheme="majorHAnsi"/>
                <w:b/>
              </w:rPr>
              <w:t xml:space="preserve">Max Life Insurance </w:t>
            </w:r>
          </w:p>
        </w:tc>
      </w:tr>
      <w:tr w:rsidR="00E10469" w:rsidRPr="007E048E" w14:paraId="0DEBCED3" w14:textId="77777777" w:rsidTr="005361D4">
        <w:trPr>
          <w:trHeight w:val="319"/>
        </w:trPr>
        <w:tc>
          <w:tcPr>
            <w:tcW w:w="2257" w:type="dxa"/>
          </w:tcPr>
          <w:p w14:paraId="06AD142A" w14:textId="485F8F4F" w:rsidR="00E10469" w:rsidRPr="00A36FFD" w:rsidRDefault="00E10469" w:rsidP="00E10469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Client</w:t>
            </w:r>
          </w:p>
        </w:tc>
        <w:tc>
          <w:tcPr>
            <w:tcW w:w="284" w:type="dxa"/>
          </w:tcPr>
          <w:p w14:paraId="38EB34CC" w14:textId="77777777" w:rsidR="00E10469" w:rsidRPr="00A36FFD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32555006" w14:textId="7485CA65" w:rsidR="00E10469" w:rsidRPr="00BE4F1F" w:rsidRDefault="004A727E" w:rsidP="00E10469">
            <w:pPr>
              <w:spacing w:before="40" w:line="276" w:lineRule="auto"/>
              <w:rPr>
                <w:rFonts w:asciiTheme="majorHAnsi" w:hAnsiTheme="majorHAnsi" w:cstheme="majorHAnsi"/>
                <w:bCs/>
                <w:color w:val="13294B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Insurance agency</w:t>
            </w:r>
          </w:p>
        </w:tc>
      </w:tr>
      <w:tr w:rsidR="00E10469" w:rsidRPr="007E048E" w14:paraId="6F9DAFE0" w14:textId="77777777" w:rsidTr="005361D4">
        <w:trPr>
          <w:trHeight w:val="319"/>
        </w:trPr>
        <w:tc>
          <w:tcPr>
            <w:tcW w:w="2257" w:type="dxa"/>
          </w:tcPr>
          <w:p w14:paraId="2A6A238F" w14:textId="1E57069C" w:rsidR="00E10469" w:rsidRPr="00A36FFD" w:rsidRDefault="00E10469" w:rsidP="00E10469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Duration</w:t>
            </w:r>
          </w:p>
        </w:tc>
        <w:tc>
          <w:tcPr>
            <w:tcW w:w="284" w:type="dxa"/>
          </w:tcPr>
          <w:p w14:paraId="44E2F38D" w14:textId="77777777" w:rsidR="00E10469" w:rsidRPr="00A36FFD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51A63074" w14:textId="76CED674" w:rsidR="00E10469" w:rsidRPr="00A36FFD" w:rsidRDefault="00BE4F1F" w:rsidP="00E10469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Nov</w:t>
            </w:r>
            <w:r w:rsidR="00E10469" w:rsidRPr="00A36FFD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20</w:t>
            </w: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21</w:t>
            </w:r>
            <w:r w:rsidR="00E10469" w:rsidRPr="00A36FFD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-</w:t>
            </w: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Oct</w:t>
            </w:r>
            <w:r w:rsidR="00E10469" w:rsidRPr="00A36FFD"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13294B"/>
                <w:shd w:val="clear" w:color="auto" w:fill="FFFFFF"/>
              </w:rPr>
              <w:t>2022</w:t>
            </w:r>
          </w:p>
        </w:tc>
      </w:tr>
      <w:tr w:rsidR="00E10469" w:rsidRPr="007E048E" w14:paraId="6A5846BC" w14:textId="77777777" w:rsidTr="005361D4">
        <w:trPr>
          <w:trHeight w:val="319"/>
        </w:trPr>
        <w:tc>
          <w:tcPr>
            <w:tcW w:w="2257" w:type="dxa"/>
          </w:tcPr>
          <w:p w14:paraId="0F710722" w14:textId="7EE0D526" w:rsidR="00E10469" w:rsidRPr="00A36FFD" w:rsidRDefault="00E10469" w:rsidP="00E10469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7E2B6669" w14:textId="77777777" w:rsidR="00E10469" w:rsidRPr="009368A5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lang w:val="en-US"/>
              </w:rPr>
            </w:pPr>
          </w:p>
        </w:tc>
        <w:tc>
          <w:tcPr>
            <w:tcW w:w="7099" w:type="dxa"/>
          </w:tcPr>
          <w:p w14:paraId="6204B9C9" w14:textId="7FC0CE1F" w:rsidR="00BE4F1F" w:rsidRPr="00BE4F1F" w:rsidRDefault="00CA52B2" w:rsidP="00E10469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</w:rPr>
            </w:pPr>
            <w:r>
              <w:rPr>
                <w:rFonts w:asciiTheme="majorHAnsi" w:hAnsiTheme="majorHAnsi" w:cstheme="majorHAnsi"/>
                <w:color w:val="06041F" w:themeColor="text1"/>
              </w:rPr>
              <w:t>The application allows customers to easily access</w:t>
            </w:r>
            <w:r w:rsidR="00D57980">
              <w:rPr>
                <w:rFonts w:asciiTheme="majorHAnsi" w:hAnsiTheme="majorHAnsi" w:cstheme="majorHAnsi"/>
                <w:color w:val="06041F" w:themeColor="text1"/>
              </w:rPr>
              <w:t xml:space="preserve">, </w:t>
            </w:r>
            <w:r>
              <w:rPr>
                <w:rFonts w:asciiTheme="majorHAnsi" w:hAnsiTheme="majorHAnsi" w:cstheme="majorHAnsi"/>
                <w:color w:val="06041F" w:themeColor="text1"/>
              </w:rPr>
              <w:t>manage and opt for various life insurance or term plans</w:t>
            </w:r>
            <w:r w:rsidR="00CE7ACA"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</w:tc>
      </w:tr>
      <w:tr w:rsidR="00E10469" w:rsidRPr="007E048E" w14:paraId="4EDC91D0" w14:textId="77777777" w:rsidTr="005361D4">
        <w:trPr>
          <w:trHeight w:val="319"/>
        </w:trPr>
        <w:tc>
          <w:tcPr>
            <w:tcW w:w="2257" w:type="dxa"/>
          </w:tcPr>
          <w:p w14:paraId="579E77A8" w14:textId="16FEBD42" w:rsidR="00E10469" w:rsidRPr="00A36FFD" w:rsidRDefault="00E10469" w:rsidP="00E10469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75614E4E" w14:textId="77777777" w:rsidR="00E10469" w:rsidRPr="009368A5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lang w:val="en-US"/>
              </w:rPr>
            </w:pPr>
          </w:p>
        </w:tc>
        <w:tc>
          <w:tcPr>
            <w:tcW w:w="7099" w:type="dxa"/>
          </w:tcPr>
          <w:p w14:paraId="31060437" w14:textId="724564DA" w:rsidR="00E10469" w:rsidRPr="009368A5" w:rsidRDefault="00E10469" w:rsidP="00983693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</w:pPr>
            <w:r w:rsidRPr="009368A5">
              <w:rPr>
                <w:rFonts w:asciiTheme="majorHAnsi" w:hAnsiTheme="majorHAnsi" w:cstheme="majorHAnsi"/>
                <w:color w:val="06041F" w:themeColor="text1"/>
              </w:rPr>
              <w:t>Java</w:t>
            </w:r>
            <w:r w:rsidR="00CE7ACA">
              <w:rPr>
                <w:rFonts w:asciiTheme="majorHAnsi" w:hAnsiTheme="majorHAnsi" w:cstheme="majorHAnsi"/>
                <w:color w:val="06041F" w:themeColor="text1"/>
              </w:rPr>
              <w:t xml:space="preserve"> 11</w:t>
            </w:r>
            <w:r w:rsidRPr="009368A5">
              <w:rPr>
                <w:rFonts w:asciiTheme="majorHAnsi" w:hAnsiTheme="majorHAnsi" w:cstheme="majorHAnsi"/>
                <w:color w:val="06041F" w:themeColor="text1"/>
              </w:rPr>
              <w:t>,</w:t>
            </w:r>
            <w:r w:rsidR="00CE7ACA">
              <w:rPr>
                <w:rFonts w:asciiTheme="majorHAnsi" w:hAnsiTheme="majorHAnsi" w:cstheme="majorHAnsi"/>
                <w:color w:val="06041F" w:themeColor="text1"/>
              </w:rPr>
              <w:t xml:space="preserve"> SpringBoot, Strapi, AWS</w:t>
            </w:r>
            <w:r w:rsidR="003710C5">
              <w:rPr>
                <w:rFonts w:asciiTheme="majorHAnsi" w:hAnsiTheme="majorHAnsi" w:cstheme="majorHAnsi"/>
                <w:color w:val="06041F" w:themeColor="text1"/>
              </w:rPr>
              <w:t xml:space="preserve"> (S3, ECS, Lambda and CloudWatch)</w:t>
            </w:r>
            <w:r w:rsidR="00CE7ACA">
              <w:rPr>
                <w:rFonts w:asciiTheme="majorHAnsi" w:hAnsiTheme="majorHAnsi" w:cstheme="majorHAnsi"/>
                <w:color w:val="06041F" w:themeColor="text1"/>
              </w:rPr>
              <w:t xml:space="preserve">, </w:t>
            </w:r>
            <w:r w:rsidR="00454C8F">
              <w:rPr>
                <w:rFonts w:asciiTheme="majorHAnsi" w:hAnsiTheme="majorHAnsi" w:cstheme="majorHAnsi"/>
                <w:color w:val="06041F" w:themeColor="text1"/>
              </w:rPr>
              <w:t>feign</w:t>
            </w:r>
            <w:r w:rsidR="00CE7ACA">
              <w:rPr>
                <w:rFonts w:asciiTheme="majorHAnsi" w:hAnsiTheme="majorHAnsi" w:cstheme="majorHAnsi"/>
                <w:color w:val="06041F" w:themeColor="text1"/>
              </w:rPr>
              <w:t xml:space="preserve"> client</w:t>
            </w:r>
            <w:r w:rsidR="003710C5">
              <w:rPr>
                <w:rFonts w:asciiTheme="majorHAnsi" w:hAnsiTheme="majorHAnsi" w:cstheme="majorHAnsi"/>
                <w:color w:val="06041F" w:themeColor="text1"/>
              </w:rPr>
              <w:t xml:space="preserve"> and</w:t>
            </w:r>
            <w:r w:rsidR="00CA2EE8">
              <w:rPr>
                <w:rFonts w:asciiTheme="majorHAnsi" w:hAnsiTheme="majorHAnsi" w:cstheme="majorHAnsi"/>
                <w:color w:val="06041F" w:themeColor="text1"/>
              </w:rPr>
              <w:t xml:space="preserve"> r</w:t>
            </w:r>
            <w:r w:rsidR="006803D4">
              <w:rPr>
                <w:rFonts w:asciiTheme="majorHAnsi" w:hAnsiTheme="majorHAnsi" w:cstheme="majorHAnsi"/>
                <w:color w:val="06041F" w:themeColor="text1"/>
              </w:rPr>
              <w:t>eact</w:t>
            </w:r>
            <w:r w:rsidR="003710C5"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</w:tc>
      </w:tr>
      <w:tr w:rsidR="00E10469" w:rsidRPr="007E048E" w14:paraId="642A209B" w14:textId="77777777" w:rsidTr="005361D4">
        <w:trPr>
          <w:trHeight w:val="319"/>
        </w:trPr>
        <w:tc>
          <w:tcPr>
            <w:tcW w:w="2257" w:type="dxa"/>
          </w:tcPr>
          <w:p w14:paraId="7ED2BE9C" w14:textId="3802EAE1" w:rsidR="00E10469" w:rsidRPr="00A36FFD" w:rsidRDefault="00E10469" w:rsidP="00E10469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A36FFD">
              <w:rPr>
                <w:rFonts w:asciiTheme="majorHAnsi" w:hAnsiTheme="majorHAnsi" w:cstheme="majorHAnsi"/>
                <w:color w:val="46D7AD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75E77602" w14:textId="77777777" w:rsidR="00E10469" w:rsidRPr="009368A5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lang w:val="en-US"/>
              </w:rPr>
            </w:pPr>
          </w:p>
        </w:tc>
        <w:tc>
          <w:tcPr>
            <w:tcW w:w="7099" w:type="dxa"/>
          </w:tcPr>
          <w:p w14:paraId="6D996D03" w14:textId="70773023" w:rsidR="003710C5" w:rsidRPr="003710C5" w:rsidRDefault="004A727E" w:rsidP="003710C5">
            <w:pPr>
              <w:pStyle w:val="NoSpacing"/>
              <w:numPr>
                <w:ilvl w:val="0"/>
                <w:numId w:val="26"/>
              </w:numPr>
              <w:rPr>
                <w:b/>
              </w:rPr>
            </w:pPr>
            <w:r>
              <w:t>Designed and developed</w:t>
            </w:r>
            <w:r w:rsidR="006803D4" w:rsidRPr="006803D4">
              <w:t xml:space="preserve"> RESTful APIs and added new features</w:t>
            </w:r>
            <w:r w:rsidR="00FD2B34">
              <w:t xml:space="preserve"> </w:t>
            </w:r>
            <w:r w:rsidR="00133C50">
              <w:t>throughout</w:t>
            </w:r>
            <w:r w:rsidR="00FD2B34">
              <w:t xml:space="preserve"> the sprints</w:t>
            </w:r>
            <w:r w:rsidR="006803D4" w:rsidRPr="006803D4">
              <w:t>.</w:t>
            </w:r>
          </w:p>
          <w:p w14:paraId="20CD6087" w14:textId="33BCD08C" w:rsidR="006803D4" w:rsidRPr="003710C5" w:rsidRDefault="006803D4" w:rsidP="003710C5">
            <w:pPr>
              <w:pStyle w:val="NoSpacing"/>
              <w:numPr>
                <w:ilvl w:val="0"/>
                <w:numId w:val="26"/>
              </w:numPr>
              <w:rPr>
                <w:b/>
              </w:rPr>
            </w:pPr>
            <w:r w:rsidRPr="003710C5">
              <w:rPr>
                <w:bCs/>
              </w:rPr>
              <w:t xml:space="preserve">Code reviewing and leading other team members. </w:t>
            </w:r>
          </w:p>
          <w:p w14:paraId="008B38DB" w14:textId="15D8AF6B" w:rsidR="00E10469" w:rsidRPr="009368A5" w:rsidRDefault="00E10469" w:rsidP="003710C5">
            <w:pPr>
              <w:pStyle w:val="NoSpacing"/>
              <w:numPr>
                <w:ilvl w:val="0"/>
                <w:numId w:val="26"/>
              </w:numPr>
              <w:rPr>
                <w:b/>
              </w:rPr>
            </w:pPr>
            <w:r w:rsidRPr="009368A5">
              <w:t>Tracking</w:t>
            </w:r>
            <w:r w:rsidR="000C4263">
              <w:t xml:space="preserve"> and fixing</w:t>
            </w:r>
            <w:r w:rsidRPr="009368A5">
              <w:t xml:space="preserve"> development</w:t>
            </w:r>
            <w:r w:rsidR="000C4263">
              <w:t xml:space="preserve"> and production </w:t>
            </w:r>
            <w:r w:rsidRPr="009368A5">
              <w:t>issues.</w:t>
            </w:r>
          </w:p>
          <w:p w14:paraId="4BA716FF" w14:textId="77777777" w:rsidR="00E10469" w:rsidRPr="009368A5" w:rsidRDefault="00E10469" w:rsidP="00E10469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  <w:lang w:val="en-GB"/>
              </w:rPr>
            </w:pPr>
          </w:p>
        </w:tc>
      </w:tr>
    </w:tbl>
    <w:p w14:paraId="7390715B" w14:textId="3F31D0B2" w:rsidR="005B4A1D" w:rsidRPr="007E048E" w:rsidRDefault="005B4A1D" w:rsidP="00672AAE">
      <w:pPr>
        <w:rPr>
          <w:rFonts w:asciiTheme="majorHAnsi" w:hAnsiTheme="majorHAnsi" w:cstheme="majorHAnsi"/>
        </w:rPr>
      </w:pPr>
    </w:p>
    <w:tbl>
      <w:tblPr>
        <w:tblStyle w:val="TableGrid0"/>
        <w:tblW w:w="9640" w:type="dxa"/>
        <w:tblInd w:w="5" w:type="dxa"/>
        <w:tblLook w:val="04A0" w:firstRow="1" w:lastRow="0" w:firstColumn="1" w:lastColumn="0" w:noHBand="0" w:noVBand="1"/>
      </w:tblPr>
      <w:tblGrid>
        <w:gridCol w:w="2257"/>
        <w:gridCol w:w="284"/>
        <w:gridCol w:w="7099"/>
      </w:tblGrid>
      <w:tr w:rsidR="007752E4" w:rsidRPr="007E048E" w14:paraId="18655A36" w14:textId="77777777" w:rsidTr="00E10469">
        <w:trPr>
          <w:trHeight w:val="319"/>
        </w:trPr>
        <w:tc>
          <w:tcPr>
            <w:tcW w:w="2257" w:type="dxa"/>
          </w:tcPr>
          <w:p w14:paraId="39139E6B" w14:textId="3BE466A9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7B500F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 xml:space="preserve">Project name </w:t>
            </w:r>
          </w:p>
        </w:tc>
        <w:tc>
          <w:tcPr>
            <w:tcW w:w="284" w:type="dxa"/>
          </w:tcPr>
          <w:p w14:paraId="40B14869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6C33C04E" w14:textId="44433E75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color w:val="13294B"/>
                <w:shd w:val="clear" w:color="auto" w:fill="FFFFFF"/>
              </w:rPr>
            </w:pPr>
            <w:r w:rsidRPr="00A8487E">
              <w:rPr>
                <w:rFonts w:asciiTheme="majorHAnsi" w:hAnsiTheme="majorHAnsi" w:cstheme="majorHAnsi"/>
                <w:b/>
              </w:rPr>
              <w:t>Talent-Acquisition</w:t>
            </w:r>
          </w:p>
        </w:tc>
      </w:tr>
      <w:tr w:rsidR="007752E4" w:rsidRPr="007E048E" w14:paraId="6DBE689B" w14:textId="77777777" w:rsidTr="00E10469">
        <w:trPr>
          <w:trHeight w:val="319"/>
        </w:trPr>
        <w:tc>
          <w:tcPr>
            <w:tcW w:w="2257" w:type="dxa"/>
          </w:tcPr>
          <w:p w14:paraId="0342966C" w14:textId="62BFD8E8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7B500F">
              <w:rPr>
                <w:rFonts w:asciiTheme="majorHAnsi" w:hAnsiTheme="majorHAnsi" w:cstheme="majorHAnsi"/>
                <w:color w:val="46D7AD"/>
                <w:lang w:val="pt-PT"/>
              </w:rPr>
              <w:t>Client</w:t>
            </w:r>
          </w:p>
        </w:tc>
        <w:tc>
          <w:tcPr>
            <w:tcW w:w="284" w:type="dxa"/>
          </w:tcPr>
          <w:p w14:paraId="2C9167AE" w14:textId="190D54CD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61434BC3" w14:textId="1E38D08C" w:rsidR="007752E4" w:rsidRPr="007E048E" w:rsidRDefault="00931984" w:rsidP="007752E4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color w:val="13294B"/>
                <w:shd w:val="clear" w:color="auto" w:fill="FFFFFF"/>
                <w:lang w:val="en-US"/>
              </w:rPr>
              <w:t>Recruitment and staffing</w:t>
            </w:r>
          </w:p>
        </w:tc>
      </w:tr>
      <w:tr w:rsidR="007752E4" w:rsidRPr="007E048E" w14:paraId="14936EAB" w14:textId="77777777" w:rsidTr="00E10469">
        <w:trPr>
          <w:trHeight w:val="319"/>
        </w:trPr>
        <w:tc>
          <w:tcPr>
            <w:tcW w:w="2257" w:type="dxa"/>
          </w:tcPr>
          <w:p w14:paraId="3CBFEA4F" w14:textId="6209BC7D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7B500F">
              <w:rPr>
                <w:rFonts w:asciiTheme="majorHAnsi" w:hAnsiTheme="majorHAnsi" w:cstheme="majorHAnsi"/>
                <w:color w:val="46D7AD"/>
                <w:lang w:val="pt-PT"/>
              </w:rPr>
              <w:t>Duration</w:t>
            </w:r>
          </w:p>
        </w:tc>
        <w:tc>
          <w:tcPr>
            <w:tcW w:w="284" w:type="dxa"/>
          </w:tcPr>
          <w:p w14:paraId="298CB709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1656A20C" w14:textId="4CFBEF98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Oct</w:t>
            </w:r>
            <w:r w:rsidRPr="00D17576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 2021-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Feb</w:t>
            </w:r>
            <w:r w:rsidRPr="00D17576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 202</w:t>
            </w:r>
            <w:r w:rsidR="00DD3BD4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2</w:t>
            </w:r>
          </w:p>
        </w:tc>
      </w:tr>
      <w:tr w:rsidR="007752E4" w:rsidRPr="00BD4C5D" w14:paraId="1E3280DD" w14:textId="77777777" w:rsidTr="00E10469">
        <w:trPr>
          <w:trHeight w:val="319"/>
        </w:trPr>
        <w:tc>
          <w:tcPr>
            <w:tcW w:w="2257" w:type="dxa"/>
          </w:tcPr>
          <w:p w14:paraId="77095475" w14:textId="1711F867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7B500F">
              <w:rPr>
                <w:rFonts w:asciiTheme="majorHAnsi" w:hAnsiTheme="majorHAnsi" w:cstheme="majorHAnsi"/>
                <w:color w:val="46D7AD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3BFA1181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037E453A" w14:textId="0577B990" w:rsidR="007752E4" w:rsidRPr="00BD4C5D" w:rsidRDefault="007752E4" w:rsidP="007752E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6041F" w:themeColor="text1"/>
              </w:rPr>
              <w:t>An application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to identify and acquir</w:t>
            </w:r>
            <w:r>
              <w:rPr>
                <w:rFonts w:asciiTheme="majorHAnsi" w:hAnsiTheme="majorHAnsi" w:cstheme="majorHAnsi"/>
                <w:color w:val="06041F" w:themeColor="text1"/>
              </w:rPr>
              <w:t>e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6041F" w:themeColor="text1"/>
              </w:rPr>
              <w:t>candidate</w:t>
            </w:r>
            <w:r w:rsidR="00FA6421">
              <w:rPr>
                <w:rFonts w:asciiTheme="majorHAnsi" w:hAnsiTheme="majorHAnsi" w:cstheme="majorHAnsi"/>
                <w:color w:val="06041F" w:themeColor="text1"/>
              </w:rPr>
              <w:t>s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to meet organizational needs</w:t>
            </w:r>
            <w:r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</w:tc>
      </w:tr>
      <w:tr w:rsidR="007752E4" w:rsidRPr="007E048E" w14:paraId="1530A2B7" w14:textId="77777777" w:rsidTr="00E10469">
        <w:trPr>
          <w:trHeight w:val="319"/>
        </w:trPr>
        <w:tc>
          <w:tcPr>
            <w:tcW w:w="2257" w:type="dxa"/>
          </w:tcPr>
          <w:p w14:paraId="12865A02" w14:textId="0BA9E93A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7B500F">
              <w:rPr>
                <w:rFonts w:asciiTheme="majorHAnsi" w:hAnsiTheme="majorHAnsi" w:cstheme="majorHAnsi"/>
                <w:color w:val="46D7AD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4737A949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3D6635F4" w14:textId="47F72986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</w:rPr>
            </w:pPr>
            <w:r w:rsidRPr="00D17576">
              <w:rPr>
                <w:rFonts w:asciiTheme="majorHAnsi" w:hAnsiTheme="majorHAnsi" w:cstheme="majorHAnsi"/>
                <w:color w:val="06041F" w:themeColor="text1"/>
              </w:rPr>
              <w:t>Java, Spring</w:t>
            </w:r>
            <w:r>
              <w:rPr>
                <w:rFonts w:asciiTheme="majorHAnsi" w:hAnsiTheme="majorHAnsi" w:cstheme="majorHAnsi"/>
                <w:color w:val="06041F" w:themeColor="text1"/>
              </w:rPr>
              <w:t>Boot</w:t>
            </w:r>
            <w:r w:rsidRPr="00D17576">
              <w:rPr>
                <w:rFonts w:asciiTheme="majorHAnsi" w:hAnsiTheme="majorHAnsi" w:cstheme="majorHAnsi"/>
                <w:color w:val="06041F" w:themeColor="text1"/>
              </w:rPr>
              <w:t xml:space="preserve">, PostgreSQL, </w:t>
            </w:r>
            <w:r>
              <w:rPr>
                <w:rFonts w:asciiTheme="majorHAnsi" w:hAnsiTheme="majorHAnsi" w:cstheme="majorHAnsi"/>
                <w:color w:val="06041F" w:themeColor="text1"/>
              </w:rPr>
              <w:t>Angular</w:t>
            </w:r>
            <w:r w:rsidR="00986DDB">
              <w:rPr>
                <w:rFonts w:asciiTheme="majorHAnsi" w:hAnsiTheme="majorHAnsi" w:cstheme="majorHAnsi"/>
                <w:color w:val="06041F" w:themeColor="text1"/>
              </w:rPr>
              <w:t xml:space="preserve"> and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AWS (S3, Docker, Elastic Beanstalk, CloudWatch).</w:t>
            </w:r>
          </w:p>
        </w:tc>
      </w:tr>
      <w:tr w:rsidR="007752E4" w:rsidRPr="007E048E" w14:paraId="2352E530" w14:textId="77777777" w:rsidTr="00E10469">
        <w:trPr>
          <w:trHeight w:val="319"/>
        </w:trPr>
        <w:tc>
          <w:tcPr>
            <w:tcW w:w="2257" w:type="dxa"/>
          </w:tcPr>
          <w:p w14:paraId="05DF0E7E" w14:textId="11037C53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7B500F">
              <w:rPr>
                <w:rFonts w:asciiTheme="majorHAnsi" w:hAnsiTheme="majorHAnsi" w:cstheme="majorHAnsi"/>
                <w:color w:val="46D7AD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593B9A3D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4DC53DDD" w14:textId="7068EB05" w:rsidR="007752E4" w:rsidRPr="00850091" w:rsidRDefault="003710C5" w:rsidP="003710C5">
            <w:pPr>
              <w:pStyle w:val="NoSpacing"/>
              <w:numPr>
                <w:ilvl w:val="0"/>
                <w:numId w:val="25"/>
              </w:numPr>
              <w:rPr>
                <w:bCs/>
              </w:rPr>
            </w:pPr>
            <w:r>
              <w:t>Project-setup</w:t>
            </w:r>
            <w:r w:rsidR="00900DFA">
              <w:t xml:space="preserve"> and </w:t>
            </w:r>
            <w:r w:rsidR="00C61022">
              <w:t>logic implementation</w:t>
            </w:r>
            <w:r w:rsidR="007752E4" w:rsidRPr="00D17576">
              <w:t>.</w:t>
            </w:r>
          </w:p>
          <w:p w14:paraId="040D1E46" w14:textId="4AAB6F19" w:rsidR="00850091" w:rsidRPr="00D17576" w:rsidRDefault="00850091" w:rsidP="003710C5">
            <w:pPr>
              <w:pStyle w:val="NoSpacing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CI/CD pipeline setup</w:t>
            </w:r>
            <w:r w:rsidR="00BB316C">
              <w:rPr>
                <w:bCs/>
              </w:rPr>
              <w:t>.</w:t>
            </w:r>
          </w:p>
          <w:p w14:paraId="422D5AEF" w14:textId="1C793167" w:rsidR="00850091" w:rsidRPr="00850091" w:rsidRDefault="007752E4" w:rsidP="00850091">
            <w:pPr>
              <w:pStyle w:val="NoSpacing"/>
              <w:numPr>
                <w:ilvl w:val="0"/>
                <w:numId w:val="25"/>
              </w:numPr>
              <w:rPr>
                <w:b/>
              </w:rPr>
            </w:pPr>
            <w:r w:rsidRPr="00D17576">
              <w:t>Tracking and resolving UAT issues.</w:t>
            </w:r>
          </w:p>
          <w:p w14:paraId="622C7997" w14:textId="77777777" w:rsidR="007752E4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</w:p>
          <w:p w14:paraId="6B3675D2" w14:textId="2D103776" w:rsidR="00C61022" w:rsidRPr="007E048E" w:rsidRDefault="00C61022" w:rsidP="007752E4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</w:p>
        </w:tc>
      </w:tr>
      <w:tr w:rsidR="007752E4" w:rsidRPr="007E048E" w14:paraId="6AA97DFA" w14:textId="77777777" w:rsidTr="00E10469">
        <w:trPr>
          <w:trHeight w:val="319"/>
        </w:trPr>
        <w:tc>
          <w:tcPr>
            <w:tcW w:w="2257" w:type="dxa"/>
          </w:tcPr>
          <w:p w14:paraId="5F3EC3F7" w14:textId="77777777" w:rsidR="007752E4" w:rsidRPr="00670549" w:rsidRDefault="007752E4" w:rsidP="007752E4">
            <w:pPr>
              <w:spacing w:before="40"/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670549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 xml:space="preserve">Project name </w:t>
            </w:r>
          </w:p>
        </w:tc>
        <w:tc>
          <w:tcPr>
            <w:tcW w:w="284" w:type="dxa"/>
          </w:tcPr>
          <w:p w14:paraId="05F0D684" w14:textId="77777777" w:rsidR="007752E4" w:rsidRPr="00670549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03623C21" w14:textId="1AFBFC4E" w:rsidR="007752E4" w:rsidRPr="00454C8F" w:rsidRDefault="007752E4" w:rsidP="007752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Tax Application</w:t>
            </w:r>
          </w:p>
        </w:tc>
      </w:tr>
      <w:tr w:rsidR="007752E4" w:rsidRPr="007E048E" w14:paraId="469D677A" w14:textId="77777777" w:rsidTr="00E10469">
        <w:trPr>
          <w:trHeight w:val="319"/>
        </w:trPr>
        <w:tc>
          <w:tcPr>
            <w:tcW w:w="2257" w:type="dxa"/>
          </w:tcPr>
          <w:p w14:paraId="0352BE4F" w14:textId="77777777" w:rsidR="007752E4" w:rsidRPr="00670549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670549">
              <w:rPr>
                <w:rFonts w:asciiTheme="majorHAnsi" w:hAnsiTheme="majorHAnsi" w:cstheme="majorHAnsi"/>
                <w:color w:val="46D7AD"/>
                <w:lang w:val="pt-PT"/>
              </w:rPr>
              <w:t>Client</w:t>
            </w:r>
          </w:p>
        </w:tc>
        <w:tc>
          <w:tcPr>
            <w:tcW w:w="284" w:type="dxa"/>
          </w:tcPr>
          <w:p w14:paraId="185B920D" w14:textId="77777777" w:rsidR="007752E4" w:rsidRPr="00670549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0BFEBCCB" w14:textId="70C54AF2" w:rsidR="007752E4" w:rsidRPr="00FE75B8" w:rsidRDefault="00861BD2" w:rsidP="007752E4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Family aid provider in US</w:t>
            </w:r>
          </w:p>
        </w:tc>
      </w:tr>
      <w:tr w:rsidR="007752E4" w:rsidRPr="007E048E" w14:paraId="2D32B6C9" w14:textId="77777777" w:rsidTr="00E10469">
        <w:trPr>
          <w:trHeight w:val="319"/>
        </w:trPr>
        <w:tc>
          <w:tcPr>
            <w:tcW w:w="2257" w:type="dxa"/>
          </w:tcPr>
          <w:p w14:paraId="1F9781D9" w14:textId="77777777" w:rsidR="007752E4" w:rsidRPr="00670549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670549">
              <w:rPr>
                <w:rFonts w:asciiTheme="majorHAnsi" w:hAnsiTheme="majorHAnsi" w:cstheme="majorHAnsi"/>
                <w:color w:val="46D7AD"/>
                <w:lang w:val="pt-PT"/>
              </w:rPr>
              <w:t>Duration</w:t>
            </w:r>
          </w:p>
        </w:tc>
        <w:tc>
          <w:tcPr>
            <w:tcW w:w="284" w:type="dxa"/>
          </w:tcPr>
          <w:p w14:paraId="125D2319" w14:textId="77777777" w:rsidR="007752E4" w:rsidRPr="00670549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1A183194" w14:textId="5C203C8D" w:rsidR="007752E4" w:rsidRPr="00FE75B8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</w:pPr>
            <w:r w:rsidRPr="00FE75B8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Oct 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2019</w:t>
            </w:r>
            <w:r w:rsidRPr="00FE75B8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-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Sept</w:t>
            </w:r>
            <w:r w:rsidRPr="00FE75B8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 2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021</w:t>
            </w:r>
          </w:p>
        </w:tc>
      </w:tr>
      <w:tr w:rsidR="007752E4" w:rsidRPr="00BD4C5D" w14:paraId="152F6962" w14:textId="77777777" w:rsidTr="00E10469">
        <w:trPr>
          <w:trHeight w:val="319"/>
        </w:trPr>
        <w:tc>
          <w:tcPr>
            <w:tcW w:w="2257" w:type="dxa"/>
          </w:tcPr>
          <w:p w14:paraId="0D9B0375" w14:textId="77777777" w:rsidR="007752E4" w:rsidRPr="00670549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670549">
              <w:rPr>
                <w:rFonts w:asciiTheme="majorHAnsi" w:hAnsiTheme="majorHAnsi" w:cstheme="majorHAnsi"/>
                <w:color w:val="46D7AD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0EE04918" w14:textId="77777777" w:rsidR="007752E4" w:rsidRPr="00670549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519D1246" w14:textId="767EC452" w:rsidR="007752E4" w:rsidRPr="00FE75B8" w:rsidRDefault="007752E4" w:rsidP="007752E4">
            <w:pPr>
              <w:rPr>
                <w:rFonts w:asciiTheme="majorHAnsi" w:hAnsiTheme="majorHAnsi" w:cstheme="majorHAnsi"/>
                <w:color w:val="06041F" w:themeColor="text1"/>
              </w:rPr>
            </w:pPr>
            <w:r>
              <w:rPr>
                <w:rFonts w:asciiTheme="majorHAnsi" w:hAnsiTheme="majorHAnsi" w:cstheme="majorHAnsi"/>
                <w:color w:val="06041F" w:themeColor="text1"/>
              </w:rPr>
              <w:t xml:space="preserve">An application used by </w:t>
            </w:r>
            <w:r w:rsidR="00230616">
              <w:rPr>
                <w:rFonts w:asciiTheme="majorHAnsi" w:hAnsiTheme="majorHAnsi" w:cstheme="majorHAnsi"/>
                <w:color w:val="06041F" w:themeColor="text1"/>
              </w:rPr>
              <w:t>tax-app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representative to process and verify tax documents uploaded by an individual through school or family application, seeking financial aid</w:t>
            </w:r>
            <w:r w:rsidRPr="00FE75B8"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  <w:p w14:paraId="4D60C9ED" w14:textId="5FEE3CBD" w:rsidR="007752E4" w:rsidRPr="00FE75B8" w:rsidRDefault="007752E4" w:rsidP="007752E4">
            <w:pPr>
              <w:jc w:val="both"/>
              <w:rPr>
                <w:rFonts w:asciiTheme="majorHAnsi" w:hAnsiTheme="majorHAnsi" w:cstheme="majorHAnsi"/>
                <w:color w:val="06041F" w:themeColor="text1"/>
              </w:rPr>
            </w:pPr>
          </w:p>
        </w:tc>
      </w:tr>
      <w:tr w:rsidR="007752E4" w:rsidRPr="007E048E" w14:paraId="0CDAFE60" w14:textId="77777777" w:rsidTr="00E10469">
        <w:trPr>
          <w:trHeight w:val="319"/>
        </w:trPr>
        <w:tc>
          <w:tcPr>
            <w:tcW w:w="2257" w:type="dxa"/>
          </w:tcPr>
          <w:p w14:paraId="56EA97BC" w14:textId="77777777" w:rsidR="007752E4" w:rsidRPr="00670549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670549">
              <w:rPr>
                <w:rFonts w:asciiTheme="majorHAnsi" w:hAnsiTheme="majorHAnsi" w:cstheme="majorHAnsi"/>
                <w:color w:val="46D7AD"/>
                <w:lang w:val="pt-PT"/>
              </w:rPr>
              <w:lastRenderedPageBreak/>
              <w:t>Technology Stack</w:t>
            </w:r>
          </w:p>
        </w:tc>
        <w:tc>
          <w:tcPr>
            <w:tcW w:w="284" w:type="dxa"/>
          </w:tcPr>
          <w:p w14:paraId="00CBFDEA" w14:textId="77777777" w:rsidR="007752E4" w:rsidRPr="00670549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2CD89BBA" w14:textId="6EAEAB84" w:rsidR="007752E4" w:rsidRPr="00FE75B8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</w:pPr>
            <w:r w:rsidRPr="00FE75B8">
              <w:rPr>
                <w:rFonts w:asciiTheme="majorHAnsi" w:hAnsiTheme="majorHAnsi" w:cstheme="majorHAnsi"/>
                <w:color w:val="06041F" w:themeColor="text1"/>
              </w:rPr>
              <w:t>Java, Spring</w:t>
            </w:r>
            <w:r>
              <w:rPr>
                <w:rFonts w:asciiTheme="majorHAnsi" w:hAnsiTheme="majorHAnsi" w:cstheme="majorHAnsi"/>
                <w:color w:val="06041F" w:themeColor="text1"/>
              </w:rPr>
              <w:t>Boot</w:t>
            </w:r>
            <w:r w:rsidRPr="00FE75B8">
              <w:rPr>
                <w:rFonts w:asciiTheme="majorHAnsi" w:hAnsiTheme="majorHAnsi" w:cstheme="majorHAnsi"/>
                <w:color w:val="06041F" w:themeColor="text1"/>
              </w:rPr>
              <w:t xml:space="preserve">, Spring </w:t>
            </w:r>
            <w:r>
              <w:rPr>
                <w:rFonts w:asciiTheme="majorHAnsi" w:hAnsiTheme="majorHAnsi" w:cstheme="majorHAnsi"/>
                <w:color w:val="06041F" w:themeColor="text1"/>
              </w:rPr>
              <w:t>Data JPA</w:t>
            </w:r>
            <w:r w:rsidRPr="00FE75B8">
              <w:rPr>
                <w:rFonts w:asciiTheme="majorHAnsi" w:hAnsiTheme="majorHAnsi" w:cstheme="majorHAnsi"/>
                <w:color w:val="06041F" w:themeColor="text1"/>
              </w:rPr>
              <w:t>,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Docker</w:t>
            </w:r>
            <w:r w:rsidRPr="00FE75B8">
              <w:rPr>
                <w:rFonts w:asciiTheme="majorHAnsi" w:hAnsiTheme="majorHAnsi" w:cstheme="majorHAnsi"/>
                <w:color w:val="06041F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6041F" w:themeColor="text1"/>
              </w:rPr>
              <w:t>AWS (S3, ECS, SNS, SQS, CloudWatch)</w:t>
            </w:r>
          </w:p>
        </w:tc>
      </w:tr>
      <w:tr w:rsidR="007752E4" w:rsidRPr="007E048E" w14:paraId="2CB6BBEA" w14:textId="77777777" w:rsidTr="00E10469">
        <w:trPr>
          <w:trHeight w:val="319"/>
        </w:trPr>
        <w:tc>
          <w:tcPr>
            <w:tcW w:w="2257" w:type="dxa"/>
          </w:tcPr>
          <w:p w14:paraId="485D52A6" w14:textId="77777777" w:rsidR="007752E4" w:rsidRPr="00670549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670549">
              <w:rPr>
                <w:rFonts w:asciiTheme="majorHAnsi" w:hAnsiTheme="majorHAnsi" w:cstheme="majorHAnsi"/>
                <w:color w:val="46D7AD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3F387B1D" w14:textId="77777777" w:rsidR="007752E4" w:rsidRPr="00670549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74D7F0BB" w14:textId="1BE85826" w:rsidR="007752E4" w:rsidRDefault="00BB316C" w:rsidP="007752E4">
            <w:pPr>
              <w:pStyle w:val="ListParagraph"/>
              <w:numPr>
                <w:ilvl w:val="0"/>
                <w:numId w:val="15"/>
              </w:numPr>
              <w:suppressAutoHyphens/>
              <w:spacing w:after="200" w:line="276" w:lineRule="auto"/>
              <w:jc w:val="both"/>
              <w:rPr>
                <w:rFonts w:asciiTheme="majorHAnsi" w:hAnsiTheme="majorHAnsi" w:cstheme="majorHAnsi"/>
                <w:color w:val="06041F" w:themeColor="text1"/>
              </w:rPr>
            </w:pPr>
            <w:r>
              <w:rPr>
                <w:rFonts w:asciiTheme="majorHAnsi" w:hAnsiTheme="majorHAnsi" w:cstheme="majorHAnsi"/>
                <w:color w:val="06041F" w:themeColor="text1"/>
              </w:rPr>
              <w:t>Design</w:t>
            </w:r>
            <w:r w:rsidR="00E706CD">
              <w:rPr>
                <w:rFonts w:asciiTheme="majorHAnsi" w:hAnsiTheme="majorHAnsi" w:cstheme="majorHAnsi"/>
                <w:color w:val="06041F" w:themeColor="text1"/>
              </w:rPr>
              <w:t>ed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and d</w:t>
            </w:r>
            <w:r w:rsidR="007752E4" w:rsidRPr="00FE75B8">
              <w:rPr>
                <w:rFonts w:asciiTheme="majorHAnsi" w:hAnsiTheme="majorHAnsi" w:cstheme="majorHAnsi"/>
                <w:color w:val="06041F" w:themeColor="text1"/>
              </w:rPr>
              <w:t xml:space="preserve">eveloped </w:t>
            </w:r>
            <w:r w:rsidR="007752E4">
              <w:rPr>
                <w:rFonts w:asciiTheme="majorHAnsi" w:hAnsiTheme="majorHAnsi" w:cstheme="majorHAnsi"/>
                <w:color w:val="06041F" w:themeColor="text1"/>
              </w:rPr>
              <w:t>microservices</w:t>
            </w:r>
            <w:r w:rsidR="00E706CD">
              <w:rPr>
                <w:rFonts w:asciiTheme="majorHAnsi" w:hAnsiTheme="majorHAnsi" w:cstheme="majorHAnsi"/>
                <w:color w:val="06041F" w:themeColor="text1"/>
              </w:rPr>
              <w:t xml:space="preserve"> </w:t>
            </w:r>
            <w:r w:rsidR="007752E4">
              <w:rPr>
                <w:rFonts w:asciiTheme="majorHAnsi" w:hAnsiTheme="majorHAnsi" w:cstheme="majorHAnsi"/>
                <w:color w:val="06041F" w:themeColor="text1"/>
              </w:rPr>
              <w:t>(</w:t>
            </w:r>
            <w:r w:rsidR="007752E4" w:rsidRPr="006A3D88">
              <w:rPr>
                <w:rFonts w:asciiTheme="majorHAnsi" w:hAnsiTheme="majorHAnsi" w:cstheme="majorHAnsi"/>
                <w:color w:val="06041F" w:themeColor="text1"/>
              </w:rPr>
              <w:t>Splitter, Scanner, Compressor,</w:t>
            </w:r>
            <w:r w:rsidR="007752E4">
              <w:rPr>
                <w:rFonts w:asciiTheme="majorHAnsi" w:hAnsiTheme="majorHAnsi" w:cstheme="majorHAnsi"/>
                <w:color w:val="06041F" w:themeColor="text1"/>
              </w:rPr>
              <w:t xml:space="preserve"> </w:t>
            </w:r>
            <w:r w:rsidR="007752E4" w:rsidRPr="00375B95">
              <w:rPr>
                <w:rFonts w:asciiTheme="majorHAnsi" w:hAnsiTheme="majorHAnsi" w:cstheme="majorHAnsi"/>
                <w:color w:val="06041F" w:themeColor="text1"/>
              </w:rPr>
              <w:t>Verification, SLA-Tracker, and Dead-letter-queue-visibility).</w:t>
            </w:r>
          </w:p>
          <w:p w14:paraId="65C9BDA2" w14:textId="7E067C6C" w:rsidR="00701DCF" w:rsidRDefault="00701DCF" w:rsidP="007752E4">
            <w:pPr>
              <w:pStyle w:val="ListParagraph"/>
              <w:numPr>
                <w:ilvl w:val="0"/>
                <w:numId w:val="15"/>
              </w:numPr>
              <w:suppressAutoHyphens/>
              <w:spacing w:after="200" w:line="276" w:lineRule="auto"/>
              <w:jc w:val="both"/>
              <w:rPr>
                <w:rFonts w:asciiTheme="majorHAnsi" w:hAnsiTheme="majorHAnsi" w:cstheme="majorHAnsi"/>
                <w:color w:val="06041F" w:themeColor="text1"/>
              </w:rPr>
            </w:pPr>
            <w:r>
              <w:rPr>
                <w:rFonts w:asciiTheme="majorHAnsi" w:hAnsiTheme="majorHAnsi" w:cstheme="majorHAnsi"/>
                <w:color w:val="06041F" w:themeColor="text1"/>
              </w:rPr>
              <w:t>Developed tax application to consume microservices.</w:t>
            </w:r>
          </w:p>
          <w:p w14:paraId="49BB2CE9" w14:textId="36FB8085" w:rsidR="007752E4" w:rsidRPr="00C61022" w:rsidRDefault="007752E4" w:rsidP="00C61022">
            <w:pPr>
              <w:pStyle w:val="ListParagraph"/>
              <w:numPr>
                <w:ilvl w:val="0"/>
                <w:numId w:val="15"/>
              </w:numPr>
              <w:suppressAutoHyphens/>
              <w:spacing w:after="200" w:line="276" w:lineRule="auto"/>
              <w:contextualSpacing w:val="0"/>
              <w:jc w:val="both"/>
              <w:rPr>
                <w:rFonts w:asciiTheme="majorHAnsi" w:hAnsiTheme="majorHAnsi" w:cstheme="majorHAnsi"/>
                <w:b/>
                <w:color w:val="06041F" w:themeColor="text1"/>
              </w:rPr>
            </w:pPr>
            <w:r w:rsidRPr="00FE75B8">
              <w:rPr>
                <w:rFonts w:asciiTheme="majorHAnsi" w:hAnsiTheme="majorHAnsi" w:cstheme="majorHAnsi"/>
                <w:color w:val="06041F" w:themeColor="text1"/>
              </w:rPr>
              <w:t>Tracking development</w:t>
            </w:r>
            <w:r w:rsidR="001E39A5">
              <w:rPr>
                <w:rFonts w:asciiTheme="majorHAnsi" w:hAnsiTheme="majorHAnsi" w:cstheme="majorHAnsi"/>
                <w:color w:val="06041F" w:themeColor="text1"/>
              </w:rPr>
              <w:t xml:space="preserve"> and UAT</w:t>
            </w:r>
            <w:r w:rsidRPr="00FE75B8">
              <w:rPr>
                <w:rFonts w:asciiTheme="majorHAnsi" w:hAnsiTheme="majorHAnsi" w:cstheme="majorHAnsi"/>
                <w:color w:val="06041F" w:themeColor="text1"/>
              </w:rPr>
              <w:t xml:space="preserve"> issues.</w:t>
            </w:r>
          </w:p>
        </w:tc>
      </w:tr>
      <w:tr w:rsidR="007752E4" w:rsidRPr="007E048E" w14:paraId="0F3F17C4" w14:textId="77777777" w:rsidTr="00E10469">
        <w:trPr>
          <w:trHeight w:val="319"/>
        </w:trPr>
        <w:tc>
          <w:tcPr>
            <w:tcW w:w="2257" w:type="dxa"/>
          </w:tcPr>
          <w:p w14:paraId="701B0261" w14:textId="77777777" w:rsidR="007752E4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</w:p>
          <w:p w14:paraId="62E594ED" w14:textId="77777777" w:rsidR="007752E4" w:rsidRPr="007E048E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</w:p>
        </w:tc>
        <w:tc>
          <w:tcPr>
            <w:tcW w:w="284" w:type="dxa"/>
          </w:tcPr>
          <w:p w14:paraId="1C8F399E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3DA21CFE" w14:textId="77777777" w:rsidR="007752E4" w:rsidRPr="007E048E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13294B"/>
                <w:shd w:val="clear" w:color="auto" w:fill="FFFFFF"/>
                <w:lang w:val="en-GB"/>
              </w:rPr>
            </w:pPr>
          </w:p>
        </w:tc>
      </w:tr>
      <w:tr w:rsidR="007752E4" w:rsidRPr="007E048E" w14:paraId="6FF5D1F6" w14:textId="77777777" w:rsidTr="00E10469">
        <w:trPr>
          <w:trHeight w:val="319"/>
        </w:trPr>
        <w:tc>
          <w:tcPr>
            <w:tcW w:w="2257" w:type="dxa"/>
          </w:tcPr>
          <w:p w14:paraId="027F655E" w14:textId="77777777" w:rsidR="007752E4" w:rsidRPr="00300835" w:rsidRDefault="007752E4" w:rsidP="007752E4">
            <w:pPr>
              <w:spacing w:before="40"/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</w:pPr>
            <w:r w:rsidRPr="00300835">
              <w:rPr>
                <w:rFonts w:asciiTheme="majorHAnsi" w:hAnsiTheme="majorHAnsi" w:cstheme="majorHAnsi"/>
                <w:b/>
                <w:bCs/>
                <w:color w:val="46D7AD"/>
                <w:lang w:val="pt-PT"/>
              </w:rPr>
              <w:t xml:space="preserve">Project name </w:t>
            </w:r>
          </w:p>
        </w:tc>
        <w:tc>
          <w:tcPr>
            <w:tcW w:w="284" w:type="dxa"/>
          </w:tcPr>
          <w:p w14:paraId="6C606C3C" w14:textId="77777777" w:rsidR="007752E4" w:rsidRPr="00300835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10ADA093" w14:textId="527F7321" w:rsidR="007752E4" w:rsidRPr="00300835" w:rsidRDefault="00861BD2" w:rsidP="00F45EE7">
            <w:pPr>
              <w:pStyle w:val="NormalWeb"/>
              <w:jc w:val="both"/>
              <w:rPr>
                <w:rFonts w:asciiTheme="majorHAnsi" w:hAnsiTheme="majorHAnsi" w:cstheme="majorHAnsi"/>
                <w:b/>
                <w:bCs/>
                <w:color w:val="13294B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</w:rPr>
              <w:t>Recruitment Web-based solutions</w:t>
            </w:r>
            <w:r w:rsidR="007752E4" w:rsidRPr="00300835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7752E4" w:rsidRPr="007E048E" w14:paraId="313ED45F" w14:textId="77777777" w:rsidTr="00E10469">
        <w:trPr>
          <w:trHeight w:val="319"/>
        </w:trPr>
        <w:tc>
          <w:tcPr>
            <w:tcW w:w="2257" w:type="dxa"/>
          </w:tcPr>
          <w:p w14:paraId="4484AACD" w14:textId="77777777" w:rsidR="007752E4" w:rsidRPr="00300835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300835">
              <w:rPr>
                <w:rFonts w:asciiTheme="majorHAnsi" w:hAnsiTheme="majorHAnsi" w:cstheme="majorHAnsi"/>
                <w:color w:val="46D7AD"/>
                <w:lang w:val="pt-PT"/>
              </w:rPr>
              <w:t>Client</w:t>
            </w:r>
          </w:p>
        </w:tc>
        <w:tc>
          <w:tcPr>
            <w:tcW w:w="284" w:type="dxa"/>
          </w:tcPr>
          <w:p w14:paraId="30994B9F" w14:textId="77777777" w:rsidR="007752E4" w:rsidRPr="00300835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03F6E1BD" w14:textId="62E0B30B" w:rsidR="007752E4" w:rsidRPr="00563DCB" w:rsidRDefault="003A2133" w:rsidP="007752E4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Recruitment agency</w:t>
            </w:r>
          </w:p>
        </w:tc>
      </w:tr>
      <w:tr w:rsidR="007752E4" w:rsidRPr="007E048E" w14:paraId="47763224" w14:textId="77777777" w:rsidTr="00E10469">
        <w:trPr>
          <w:trHeight w:val="319"/>
        </w:trPr>
        <w:tc>
          <w:tcPr>
            <w:tcW w:w="2257" w:type="dxa"/>
          </w:tcPr>
          <w:p w14:paraId="526609A4" w14:textId="77777777" w:rsidR="007752E4" w:rsidRPr="00300835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300835">
              <w:rPr>
                <w:rFonts w:asciiTheme="majorHAnsi" w:hAnsiTheme="majorHAnsi" w:cstheme="majorHAnsi"/>
                <w:color w:val="46D7AD"/>
                <w:lang w:val="pt-PT"/>
              </w:rPr>
              <w:t>Duration</w:t>
            </w:r>
          </w:p>
        </w:tc>
        <w:tc>
          <w:tcPr>
            <w:tcW w:w="284" w:type="dxa"/>
          </w:tcPr>
          <w:p w14:paraId="2F8CBD35" w14:textId="77777777" w:rsidR="007752E4" w:rsidRPr="00300835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454371EC" w14:textId="393DEED8" w:rsidR="007752E4" w:rsidRPr="00563DCB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Dec</w:t>
            </w:r>
            <w:r w:rsidRPr="00563DCB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 201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7</w:t>
            </w:r>
            <w:r w:rsidRPr="00563DCB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- 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October</w:t>
            </w:r>
            <w:r w:rsidRPr="00563DCB"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  <w:t>2019</w:t>
            </w:r>
          </w:p>
        </w:tc>
      </w:tr>
      <w:tr w:rsidR="007752E4" w:rsidRPr="00BD4C5D" w14:paraId="52CA7AF0" w14:textId="77777777" w:rsidTr="00E10469">
        <w:trPr>
          <w:trHeight w:val="319"/>
        </w:trPr>
        <w:tc>
          <w:tcPr>
            <w:tcW w:w="2257" w:type="dxa"/>
          </w:tcPr>
          <w:p w14:paraId="1C6E6CE4" w14:textId="77777777" w:rsidR="007752E4" w:rsidRPr="00300835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300835">
              <w:rPr>
                <w:rFonts w:asciiTheme="majorHAnsi" w:hAnsiTheme="majorHAnsi" w:cstheme="majorHAnsi"/>
                <w:color w:val="46D7AD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53542A30" w14:textId="77777777" w:rsidR="007752E4" w:rsidRPr="00300835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5EE35897" w14:textId="0411BA7A" w:rsidR="007752E4" w:rsidRPr="00563DCB" w:rsidRDefault="007752E4" w:rsidP="007752E4">
            <w:pPr>
              <w:jc w:val="both"/>
              <w:rPr>
                <w:rFonts w:asciiTheme="majorHAnsi" w:hAnsiTheme="majorHAnsi" w:cstheme="majorHAnsi"/>
                <w:color w:val="06041F" w:themeColor="text1"/>
              </w:rPr>
            </w:pPr>
            <w:r w:rsidRPr="00336AA3">
              <w:rPr>
                <w:rFonts w:asciiTheme="majorHAnsi" w:hAnsiTheme="majorHAnsi" w:cstheme="majorHAnsi"/>
                <w:color w:val="06041F" w:themeColor="text1"/>
              </w:rPr>
              <w:t>A recruitment application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, used 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actively seeking out, </w:t>
            </w:r>
            <w:r w:rsidR="00705CC5" w:rsidRPr="00A8487E">
              <w:rPr>
                <w:rFonts w:asciiTheme="majorHAnsi" w:hAnsiTheme="majorHAnsi" w:cstheme="majorHAnsi"/>
                <w:color w:val="06041F" w:themeColor="text1"/>
              </w:rPr>
              <w:t>finding,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and hiring candidates for a specific position or job</w:t>
            </w:r>
            <w:r>
              <w:rPr>
                <w:rFonts w:asciiTheme="majorHAnsi" w:hAnsiTheme="majorHAnsi" w:cstheme="majorHAnsi"/>
                <w:color w:val="06041F" w:themeColor="text1"/>
              </w:rPr>
              <w:t>,</w:t>
            </w:r>
            <w:r w:rsidRPr="00336AA3">
              <w:rPr>
                <w:rFonts w:asciiTheme="majorHAnsi" w:hAnsiTheme="majorHAnsi" w:cstheme="majorHAnsi"/>
                <w:color w:val="06041F" w:themeColor="text1"/>
              </w:rPr>
              <w:t xml:space="preserve"> used by </w:t>
            </w:r>
            <w:r w:rsidR="00FA43E4">
              <w:rPr>
                <w:rFonts w:asciiTheme="majorHAnsi" w:hAnsiTheme="majorHAnsi" w:cstheme="majorHAnsi"/>
                <w:color w:val="06041F" w:themeColor="text1"/>
              </w:rPr>
              <w:t>the agency</w:t>
            </w:r>
            <w:r w:rsidRPr="00336AA3">
              <w:rPr>
                <w:rFonts w:asciiTheme="majorHAnsi" w:hAnsiTheme="majorHAnsi" w:cstheme="majorHAnsi"/>
                <w:color w:val="06041F" w:themeColor="text1"/>
              </w:rPr>
              <w:t xml:space="preserve"> to create Contacts,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</w:t>
            </w:r>
            <w:r w:rsidRPr="00336AA3">
              <w:rPr>
                <w:rFonts w:asciiTheme="majorHAnsi" w:hAnsiTheme="majorHAnsi" w:cstheme="majorHAnsi"/>
                <w:color w:val="06041F" w:themeColor="text1"/>
              </w:rPr>
              <w:t>Organisation, Candidates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and </w:t>
            </w:r>
            <w:r w:rsidRPr="00336AA3">
              <w:rPr>
                <w:rFonts w:asciiTheme="majorHAnsi" w:hAnsiTheme="majorHAnsi" w:cstheme="majorHAnsi"/>
                <w:color w:val="06041F" w:themeColor="text1"/>
              </w:rPr>
              <w:t>Placement</w:t>
            </w:r>
            <w:r>
              <w:rPr>
                <w:rFonts w:asciiTheme="majorHAnsi" w:hAnsiTheme="majorHAnsi" w:cstheme="majorHAnsi"/>
                <w:color w:val="06041F" w:themeColor="text1"/>
              </w:rPr>
              <w:t>s</w:t>
            </w:r>
            <w:r w:rsidRPr="00336AA3"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</w:tc>
      </w:tr>
      <w:tr w:rsidR="007752E4" w:rsidRPr="007E048E" w14:paraId="641E1A9B" w14:textId="77777777" w:rsidTr="00E10469">
        <w:trPr>
          <w:trHeight w:val="319"/>
        </w:trPr>
        <w:tc>
          <w:tcPr>
            <w:tcW w:w="2257" w:type="dxa"/>
          </w:tcPr>
          <w:p w14:paraId="3CDB1A1C" w14:textId="77777777" w:rsidR="007752E4" w:rsidRPr="00300835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300835">
              <w:rPr>
                <w:rFonts w:asciiTheme="majorHAnsi" w:hAnsiTheme="majorHAnsi" w:cstheme="majorHAnsi"/>
                <w:color w:val="46D7AD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3C85849B" w14:textId="77777777" w:rsidR="007752E4" w:rsidRPr="00300835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67339E8E" w14:textId="38AC38E3" w:rsidR="007752E4" w:rsidRPr="00563DCB" w:rsidRDefault="007752E4" w:rsidP="007752E4">
            <w:pPr>
              <w:jc w:val="both"/>
              <w:rPr>
                <w:rFonts w:asciiTheme="majorHAnsi" w:hAnsiTheme="majorHAnsi" w:cstheme="majorHAnsi"/>
                <w:b/>
                <w:color w:val="06041F" w:themeColor="text1"/>
              </w:rPr>
            </w:pPr>
            <w:r w:rsidRPr="00563DCB">
              <w:rPr>
                <w:rFonts w:asciiTheme="majorHAnsi" w:hAnsiTheme="majorHAnsi" w:cstheme="majorHAnsi"/>
                <w:color w:val="06041F" w:themeColor="text1"/>
              </w:rPr>
              <w:t>Java, Apache Tomcat, Oracle 10g,</w:t>
            </w:r>
            <w:r>
              <w:rPr>
                <w:rFonts w:asciiTheme="majorHAnsi" w:hAnsiTheme="majorHAnsi" w:cstheme="majorHAnsi"/>
                <w:color w:val="06041F" w:themeColor="text1"/>
              </w:rPr>
              <w:t xml:space="preserve"> Angular, AWS</w:t>
            </w:r>
          </w:p>
          <w:p w14:paraId="693CFF61" w14:textId="57760F3E" w:rsidR="007752E4" w:rsidRPr="00563DCB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color w:val="06041F" w:themeColor="text1"/>
                <w:shd w:val="clear" w:color="auto" w:fill="FFFFFF"/>
              </w:rPr>
            </w:pPr>
          </w:p>
        </w:tc>
      </w:tr>
      <w:tr w:rsidR="007752E4" w:rsidRPr="007E048E" w14:paraId="2F97DAB9" w14:textId="77777777" w:rsidTr="00E10469">
        <w:trPr>
          <w:trHeight w:val="319"/>
        </w:trPr>
        <w:tc>
          <w:tcPr>
            <w:tcW w:w="2257" w:type="dxa"/>
          </w:tcPr>
          <w:p w14:paraId="71EF9B80" w14:textId="77777777" w:rsidR="007752E4" w:rsidRPr="00300835" w:rsidRDefault="007752E4" w:rsidP="007752E4">
            <w:pPr>
              <w:spacing w:before="40"/>
              <w:rPr>
                <w:rFonts w:asciiTheme="majorHAnsi" w:hAnsiTheme="majorHAnsi" w:cstheme="majorHAnsi"/>
                <w:color w:val="46D7AD"/>
                <w:lang w:val="pt-PT"/>
              </w:rPr>
            </w:pPr>
            <w:r w:rsidRPr="00300835">
              <w:rPr>
                <w:rFonts w:asciiTheme="majorHAnsi" w:hAnsiTheme="majorHAnsi" w:cstheme="majorHAnsi"/>
                <w:color w:val="46D7AD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102D6C9F" w14:textId="77777777" w:rsidR="007752E4" w:rsidRPr="00300835" w:rsidRDefault="007752E4" w:rsidP="007752E4">
            <w:pPr>
              <w:spacing w:before="40"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099" w:type="dxa"/>
          </w:tcPr>
          <w:p w14:paraId="218AA850" w14:textId="53149A1E" w:rsidR="007752E4" w:rsidRPr="00A8487E" w:rsidRDefault="007752E4" w:rsidP="007752E4">
            <w:pPr>
              <w:pStyle w:val="ListParagraph"/>
              <w:numPr>
                <w:ilvl w:val="0"/>
                <w:numId w:val="24"/>
              </w:numPr>
              <w:suppressAutoHyphens/>
              <w:spacing w:after="200" w:line="276" w:lineRule="auto"/>
              <w:jc w:val="both"/>
              <w:rPr>
                <w:rFonts w:asciiTheme="majorHAnsi" w:hAnsiTheme="majorHAnsi" w:cstheme="majorHAnsi"/>
                <w:color w:val="06041F" w:themeColor="text1"/>
              </w:rPr>
            </w:pP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Introduced changes in </w:t>
            </w:r>
            <w:r w:rsidR="006D6AFD">
              <w:rPr>
                <w:rFonts w:asciiTheme="majorHAnsi" w:hAnsiTheme="majorHAnsi" w:cstheme="majorHAnsi"/>
                <w:color w:val="06041F" w:themeColor="text1"/>
              </w:rPr>
              <w:t>Recruitment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System to enhance its functionality</w:t>
            </w:r>
            <w:r w:rsidR="00175AA2">
              <w:rPr>
                <w:rFonts w:asciiTheme="majorHAnsi" w:hAnsiTheme="majorHAnsi" w:cstheme="majorHAnsi"/>
                <w:color w:val="06041F" w:themeColor="text1"/>
              </w:rPr>
              <w:t xml:space="preserve"> like </w:t>
            </w:r>
            <w:r w:rsidR="0009062B" w:rsidRPr="00A8487E">
              <w:rPr>
                <w:rFonts w:asciiTheme="majorHAnsi" w:hAnsiTheme="majorHAnsi" w:cstheme="majorHAnsi"/>
                <w:color w:val="06041F" w:themeColor="text1"/>
              </w:rPr>
              <w:t>LinkedIn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Integration, GDPR changes, and new </w:t>
            </w:r>
            <w:r w:rsidR="00EF68A1" w:rsidRPr="00A8487E">
              <w:rPr>
                <w:rFonts w:asciiTheme="majorHAnsi" w:hAnsiTheme="majorHAnsi" w:cstheme="majorHAnsi"/>
                <w:color w:val="06041F" w:themeColor="text1"/>
              </w:rPr>
              <w:t>workflow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introduction</w:t>
            </w:r>
            <w:r w:rsidR="00175AA2">
              <w:rPr>
                <w:rFonts w:asciiTheme="majorHAnsi" w:hAnsiTheme="majorHAnsi" w:cstheme="majorHAnsi"/>
                <w:color w:val="06041F" w:themeColor="text1"/>
              </w:rPr>
              <w:t xml:space="preserve"> throughout the sprints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  <w:p w14:paraId="28C91BB0" w14:textId="5CDD8AD7" w:rsidR="007752E4" w:rsidRPr="00A8487E" w:rsidRDefault="007752E4" w:rsidP="007752E4">
            <w:pPr>
              <w:pStyle w:val="ListParagraph"/>
              <w:numPr>
                <w:ilvl w:val="0"/>
                <w:numId w:val="24"/>
              </w:numPr>
              <w:suppressAutoHyphens/>
              <w:spacing w:after="200" w:line="276" w:lineRule="auto"/>
              <w:jc w:val="both"/>
              <w:rPr>
                <w:rFonts w:asciiTheme="majorHAnsi" w:hAnsiTheme="majorHAnsi" w:cstheme="majorHAnsi"/>
                <w:color w:val="06041F" w:themeColor="text1"/>
              </w:rPr>
            </w:pP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Sub Projects undertaken are ANZ- Perm Placement, Veredus Contact Import, and </w:t>
            </w:r>
            <w:r w:rsidR="00175AA2">
              <w:rPr>
                <w:rFonts w:asciiTheme="majorHAnsi" w:hAnsiTheme="majorHAnsi" w:cstheme="majorHAnsi"/>
                <w:color w:val="06041F" w:themeColor="text1"/>
              </w:rPr>
              <w:t>temp-job integration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>.</w:t>
            </w:r>
          </w:p>
          <w:p w14:paraId="3AF04BC7" w14:textId="4A761822" w:rsidR="007752E4" w:rsidRPr="00C4526D" w:rsidRDefault="007752E4" w:rsidP="00C4526D">
            <w:pPr>
              <w:pStyle w:val="ListParagraph"/>
              <w:numPr>
                <w:ilvl w:val="0"/>
                <w:numId w:val="24"/>
              </w:numPr>
              <w:suppressAutoHyphens/>
              <w:spacing w:after="200" w:line="276" w:lineRule="auto"/>
              <w:jc w:val="both"/>
              <w:rPr>
                <w:rFonts w:asciiTheme="majorHAnsi" w:hAnsiTheme="majorHAnsi" w:cstheme="majorHAnsi"/>
                <w:color w:val="06041F" w:themeColor="text1"/>
              </w:rPr>
            </w:pPr>
            <w:r w:rsidRPr="00A8487E">
              <w:rPr>
                <w:rFonts w:asciiTheme="majorHAnsi" w:hAnsiTheme="majorHAnsi" w:cstheme="majorHAnsi"/>
                <w:color w:val="06041F" w:themeColor="text1"/>
              </w:rPr>
              <w:t>Prepare</w:t>
            </w:r>
            <w:r w:rsidR="005F110B">
              <w:rPr>
                <w:rFonts w:asciiTheme="majorHAnsi" w:hAnsiTheme="majorHAnsi" w:cstheme="majorHAnsi"/>
                <w:color w:val="06041F" w:themeColor="text1"/>
              </w:rPr>
              <w:t>d</w:t>
            </w:r>
            <w:r w:rsidRPr="00A8487E">
              <w:rPr>
                <w:rFonts w:asciiTheme="majorHAnsi" w:hAnsiTheme="majorHAnsi" w:cstheme="majorHAnsi"/>
                <w:color w:val="06041F" w:themeColor="text1"/>
              </w:rPr>
              <w:t xml:space="preserve"> database as per the business logic of modules.</w:t>
            </w:r>
          </w:p>
        </w:tc>
      </w:tr>
    </w:tbl>
    <w:p w14:paraId="0A5F9B7A" w14:textId="10DC3E36" w:rsidR="001D6ADF" w:rsidRPr="007E048E" w:rsidRDefault="001D6ADF" w:rsidP="00672AAE">
      <w:pPr>
        <w:rPr>
          <w:rFonts w:asciiTheme="majorHAnsi" w:hAnsiTheme="majorHAnsi" w:cstheme="majorHAnsi"/>
        </w:rPr>
      </w:pPr>
    </w:p>
    <w:sectPr w:rsidR="001D6ADF" w:rsidRPr="007E048E" w:rsidSect="005B7A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1134" w:bottom="851" w:left="1134" w:header="568" w:footer="4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14E01" w14:textId="77777777" w:rsidR="00C75505" w:rsidRDefault="00C75505">
      <w:r>
        <w:separator/>
      </w:r>
    </w:p>
  </w:endnote>
  <w:endnote w:type="continuationSeparator" w:id="0">
    <w:p w14:paraId="25D5E2BA" w14:textId="77777777" w:rsidR="00C75505" w:rsidRDefault="00C7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9A86" w14:textId="77777777" w:rsidR="008C2603" w:rsidRDefault="008C2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D32F2" w14:textId="0A50537C" w:rsidR="003222C2" w:rsidRPr="001D6ADF" w:rsidRDefault="003222C2" w:rsidP="004A1028">
    <w:pPr>
      <w:pStyle w:val="Footer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D7877" w14:textId="77777777" w:rsidR="008C2603" w:rsidRDefault="008C2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72EAF" w14:textId="77777777" w:rsidR="00C75505" w:rsidRDefault="00C75505">
      <w:r>
        <w:separator/>
      </w:r>
    </w:p>
  </w:footnote>
  <w:footnote w:type="continuationSeparator" w:id="0">
    <w:p w14:paraId="5F207601" w14:textId="77777777" w:rsidR="00C75505" w:rsidRDefault="00C75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2851A" w14:textId="77777777" w:rsidR="008C2603" w:rsidRDefault="008C2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63F3A" w14:textId="441C0134" w:rsidR="0064542D" w:rsidRDefault="0064542D">
    <w:pPr>
      <w:pStyle w:val="Header"/>
    </w:pPr>
  </w:p>
  <w:p w14:paraId="0166F36C" w14:textId="77777777" w:rsidR="0064542D" w:rsidRDefault="00645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BEA22" w14:textId="77777777" w:rsidR="008C2603" w:rsidRDefault="008C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</w:rPr>
    </w:lvl>
  </w:abstractNum>
  <w:abstractNum w:abstractNumId="1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2" w15:restartNumberingAfterBreak="0">
    <w:nsid w:val="037F3D67"/>
    <w:multiLevelType w:val="hybridMultilevel"/>
    <w:tmpl w:val="2BAAA75C"/>
    <w:lvl w:ilvl="0" w:tplc="2FE005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6D7AD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AE7DA9"/>
    <w:multiLevelType w:val="hybridMultilevel"/>
    <w:tmpl w:val="29805EB8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45FAC"/>
    <w:multiLevelType w:val="hybridMultilevel"/>
    <w:tmpl w:val="A93E5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453C1"/>
    <w:multiLevelType w:val="hybridMultilevel"/>
    <w:tmpl w:val="A3E62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C62655"/>
    <w:multiLevelType w:val="hybridMultilevel"/>
    <w:tmpl w:val="7BA037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8516B"/>
    <w:multiLevelType w:val="hybridMultilevel"/>
    <w:tmpl w:val="D11C9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96B8A"/>
    <w:multiLevelType w:val="hybridMultilevel"/>
    <w:tmpl w:val="BE0A0C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A001CC"/>
    <w:multiLevelType w:val="hybridMultilevel"/>
    <w:tmpl w:val="E63AC192"/>
    <w:lvl w:ilvl="0" w:tplc="B3BA8E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A5762"/>
    <w:multiLevelType w:val="hybridMultilevel"/>
    <w:tmpl w:val="27926EE8"/>
    <w:lvl w:ilvl="0" w:tplc="2FE0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063ABC"/>
    <w:multiLevelType w:val="hybridMultilevel"/>
    <w:tmpl w:val="1F848D02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26588">
    <w:abstractNumId w:val="9"/>
  </w:num>
  <w:num w:numId="2" w16cid:durableId="1041201172">
    <w:abstractNumId w:val="7"/>
  </w:num>
  <w:num w:numId="3" w16cid:durableId="298145955">
    <w:abstractNumId w:val="6"/>
  </w:num>
  <w:num w:numId="4" w16cid:durableId="1815829440">
    <w:abstractNumId w:val="5"/>
  </w:num>
  <w:num w:numId="5" w16cid:durableId="1525023665">
    <w:abstractNumId w:val="4"/>
  </w:num>
  <w:num w:numId="6" w16cid:durableId="557400927">
    <w:abstractNumId w:val="8"/>
  </w:num>
  <w:num w:numId="7" w16cid:durableId="1005014029">
    <w:abstractNumId w:val="9"/>
    <w:lvlOverride w:ilvl="0">
      <w:startOverride w:val="1"/>
    </w:lvlOverride>
  </w:num>
  <w:num w:numId="8" w16cid:durableId="363674350">
    <w:abstractNumId w:val="9"/>
    <w:lvlOverride w:ilvl="0">
      <w:startOverride w:val="1"/>
    </w:lvlOverride>
  </w:num>
  <w:num w:numId="9" w16cid:durableId="154954829">
    <w:abstractNumId w:val="9"/>
    <w:lvlOverride w:ilvl="0">
      <w:startOverride w:val="1"/>
    </w:lvlOverride>
  </w:num>
  <w:num w:numId="10" w16cid:durableId="907613720">
    <w:abstractNumId w:val="3"/>
  </w:num>
  <w:num w:numId="11" w16cid:durableId="1439064989">
    <w:abstractNumId w:val="2"/>
  </w:num>
  <w:num w:numId="12" w16cid:durableId="424880891">
    <w:abstractNumId w:val="1"/>
  </w:num>
  <w:num w:numId="13" w16cid:durableId="872380396">
    <w:abstractNumId w:val="0"/>
  </w:num>
  <w:num w:numId="14" w16cid:durableId="815224229">
    <w:abstractNumId w:val="17"/>
  </w:num>
  <w:num w:numId="15" w16cid:durableId="1991211573">
    <w:abstractNumId w:val="21"/>
  </w:num>
  <w:num w:numId="16" w16cid:durableId="1899003480">
    <w:abstractNumId w:val="14"/>
  </w:num>
  <w:num w:numId="17" w16cid:durableId="560483139">
    <w:abstractNumId w:val="18"/>
  </w:num>
  <w:num w:numId="18" w16cid:durableId="1516652159">
    <w:abstractNumId w:val="20"/>
  </w:num>
  <w:num w:numId="19" w16cid:durableId="842280738">
    <w:abstractNumId w:val="15"/>
  </w:num>
  <w:num w:numId="20" w16cid:durableId="584918252">
    <w:abstractNumId w:val="11"/>
  </w:num>
  <w:num w:numId="21" w16cid:durableId="1437671319">
    <w:abstractNumId w:val="10"/>
  </w:num>
  <w:num w:numId="22" w16cid:durableId="1004892959">
    <w:abstractNumId w:val="16"/>
  </w:num>
  <w:num w:numId="23" w16cid:durableId="1721439321">
    <w:abstractNumId w:val="19"/>
  </w:num>
  <w:num w:numId="24" w16cid:durableId="1332414921">
    <w:abstractNumId w:val="12"/>
  </w:num>
  <w:num w:numId="25" w16cid:durableId="1345402893">
    <w:abstractNumId w:val="13"/>
  </w:num>
  <w:num w:numId="26" w16cid:durableId="86587406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epak">
    <w15:presenceInfo w15:providerId="AD" w15:userId="S::deepak.bangwal@nagarro.com::b70fcf1c-c9d7-4805-9626-9c85f2bc1598"/>
  </w15:person>
  <w15:person w15:author="Deepak Bangwal">
    <w15:presenceInfo w15:providerId="AD" w15:userId="S::deepak.bangwal@nagarro.com::b70fcf1c-c9d7-4805-9626-9c85f2bc1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49"/>
    <w:rsid w:val="00016F20"/>
    <w:rsid w:val="00041551"/>
    <w:rsid w:val="00045375"/>
    <w:rsid w:val="00065D0E"/>
    <w:rsid w:val="00065E7A"/>
    <w:rsid w:val="00081709"/>
    <w:rsid w:val="0008313B"/>
    <w:rsid w:val="00084628"/>
    <w:rsid w:val="0009062B"/>
    <w:rsid w:val="000A1C91"/>
    <w:rsid w:val="000C4263"/>
    <w:rsid w:val="000C4B94"/>
    <w:rsid w:val="000C6318"/>
    <w:rsid w:val="000D06FD"/>
    <w:rsid w:val="000D3080"/>
    <w:rsid w:val="000F0D95"/>
    <w:rsid w:val="000F52D6"/>
    <w:rsid w:val="00100A64"/>
    <w:rsid w:val="00115206"/>
    <w:rsid w:val="00115B7A"/>
    <w:rsid w:val="00124668"/>
    <w:rsid w:val="00126079"/>
    <w:rsid w:val="00133C50"/>
    <w:rsid w:val="00141617"/>
    <w:rsid w:val="0014415D"/>
    <w:rsid w:val="00152541"/>
    <w:rsid w:val="00156C40"/>
    <w:rsid w:val="00157A57"/>
    <w:rsid w:val="001743C1"/>
    <w:rsid w:val="00175AA2"/>
    <w:rsid w:val="00177E75"/>
    <w:rsid w:val="0019495E"/>
    <w:rsid w:val="001A6A0E"/>
    <w:rsid w:val="001C7883"/>
    <w:rsid w:val="001D6ADF"/>
    <w:rsid w:val="001E0619"/>
    <w:rsid w:val="001E39A5"/>
    <w:rsid w:val="001F50DE"/>
    <w:rsid w:val="0020217B"/>
    <w:rsid w:val="00202E7C"/>
    <w:rsid w:val="0020471A"/>
    <w:rsid w:val="002104AA"/>
    <w:rsid w:val="00210F0D"/>
    <w:rsid w:val="002212D2"/>
    <w:rsid w:val="0022293B"/>
    <w:rsid w:val="00230616"/>
    <w:rsid w:val="002411E3"/>
    <w:rsid w:val="00243DDA"/>
    <w:rsid w:val="00272549"/>
    <w:rsid w:val="00282782"/>
    <w:rsid w:val="00282985"/>
    <w:rsid w:val="002B25C2"/>
    <w:rsid w:val="002B3A6B"/>
    <w:rsid w:val="002C302F"/>
    <w:rsid w:val="002D14C9"/>
    <w:rsid w:val="002D430D"/>
    <w:rsid w:val="002D70AA"/>
    <w:rsid w:val="002E42E1"/>
    <w:rsid w:val="002E55EE"/>
    <w:rsid w:val="002E7307"/>
    <w:rsid w:val="00300835"/>
    <w:rsid w:val="003222C2"/>
    <w:rsid w:val="003246B6"/>
    <w:rsid w:val="003274E5"/>
    <w:rsid w:val="00336AA3"/>
    <w:rsid w:val="003403BD"/>
    <w:rsid w:val="003405F9"/>
    <w:rsid w:val="00356F87"/>
    <w:rsid w:val="003615BA"/>
    <w:rsid w:val="003710C5"/>
    <w:rsid w:val="00375B95"/>
    <w:rsid w:val="00380043"/>
    <w:rsid w:val="00395CA4"/>
    <w:rsid w:val="00396703"/>
    <w:rsid w:val="003A2133"/>
    <w:rsid w:val="003E43A3"/>
    <w:rsid w:val="003F5348"/>
    <w:rsid w:val="00407981"/>
    <w:rsid w:val="00434B67"/>
    <w:rsid w:val="00453432"/>
    <w:rsid w:val="00454C8F"/>
    <w:rsid w:val="00456288"/>
    <w:rsid w:val="00460B1D"/>
    <w:rsid w:val="0046247C"/>
    <w:rsid w:val="004653BB"/>
    <w:rsid w:val="00467A58"/>
    <w:rsid w:val="0047257C"/>
    <w:rsid w:val="00473FEB"/>
    <w:rsid w:val="00475A77"/>
    <w:rsid w:val="00482EB0"/>
    <w:rsid w:val="004A1028"/>
    <w:rsid w:val="004A4A9B"/>
    <w:rsid w:val="004A7173"/>
    <w:rsid w:val="004A727E"/>
    <w:rsid w:val="004B0A20"/>
    <w:rsid w:val="004B2DC4"/>
    <w:rsid w:val="004B4070"/>
    <w:rsid w:val="004C2CCD"/>
    <w:rsid w:val="004C6ABA"/>
    <w:rsid w:val="004D421B"/>
    <w:rsid w:val="00551F67"/>
    <w:rsid w:val="00563DCB"/>
    <w:rsid w:val="0057024F"/>
    <w:rsid w:val="0057456E"/>
    <w:rsid w:val="0057570C"/>
    <w:rsid w:val="00585BA0"/>
    <w:rsid w:val="005B4A1D"/>
    <w:rsid w:val="005B7A83"/>
    <w:rsid w:val="005F110B"/>
    <w:rsid w:val="00602B56"/>
    <w:rsid w:val="00632840"/>
    <w:rsid w:val="0064542D"/>
    <w:rsid w:val="00664D5E"/>
    <w:rsid w:val="00665B8B"/>
    <w:rsid w:val="00670549"/>
    <w:rsid w:val="00672AAE"/>
    <w:rsid w:val="006803D4"/>
    <w:rsid w:val="00694340"/>
    <w:rsid w:val="006A3D88"/>
    <w:rsid w:val="006B1822"/>
    <w:rsid w:val="006C35D8"/>
    <w:rsid w:val="006C4C9D"/>
    <w:rsid w:val="006D24EA"/>
    <w:rsid w:val="006D6AFD"/>
    <w:rsid w:val="006E1E10"/>
    <w:rsid w:val="00701DCF"/>
    <w:rsid w:val="00701F0C"/>
    <w:rsid w:val="00702CCC"/>
    <w:rsid w:val="00705CC5"/>
    <w:rsid w:val="00712FD0"/>
    <w:rsid w:val="00723539"/>
    <w:rsid w:val="00726811"/>
    <w:rsid w:val="00730F76"/>
    <w:rsid w:val="0073223C"/>
    <w:rsid w:val="007333E9"/>
    <w:rsid w:val="00744D6A"/>
    <w:rsid w:val="00752E3B"/>
    <w:rsid w:val="0075369F"/>
    <w:rsid w:val="007674BA"/>
    <w:rsid w:val="00770869"/>
    <w:rsid w:val="00772CF9"/>
    <w:rsid w:val="007752E4"/>
    <w:rsid w:val="00777322"/>
    <w:rsid w:val="00783A4E"/>
    <w:rsid w:val="0078792A"/>
    <w:rsid w:val="00794125"/>
    <w:rsid w:val="007960DF"/>
    <w:rsid w:val="007A3CF4"/>
    <w:rsid w:val="007B500F"/>
    <w:rsid w:val="007E048E"/>
    <w:rsid w:val="007F4447"/>
    <w:rsid w:val="00800472"/>
    <w:rsid w:val="00801150"/>
    <w:rsid w:val="0080249F"/>
    <w:rsid w:val="008358E1"/>
    <w:rsid w:val="00842505"/>
    <w:rsid w:val="00850091"/>
    <w:rsid w:val="00861BD2"/>
    <w:rsid w:val="00881826"/>
    <w:rsid w:val="008870E7"/>
    <w:rsid w:val="00894099"/>
    <w:rsid w:val="00894C8D"/>
    <w:rsid w:val="00895490"/>
    <w:rsid w:val="008A5A8B"/>
    <w:rsid w:val="008C2603"/>
    <w:rsid w:val="008D0CB4"/>
    <w:rsid w:val="008D7FB8"/>
    <w:rsid w:val="008F2940"/>
    <w:rsid w:val="00900DFA"/>
    <w:rsid w:val="00901D49"/>
    <w:rsid w:val="00925D65"/>
    <w:rsid w:val="00931984"/>
    <w:rsid w:val="009368A5"/>
    <w:rsid w:val="0094758A"/>
    <w:rsid w:val="009643D0"/>
    <w:rsid w:val="00983693"/>
    <w:rsid w:val="00986DDB"/>
    <w:rsid w:val="009A57E5"/>
    <w:rsid w:val="009B13F2"/>
    <w:rsid w:val="009B1C34"/>
    <w:rsid w:val="009B79F1"/>
    <w:rsid w:val="009C670D"/>
    <w:rsid w:val="009E118D"/>
    <w:rsid w:val="009E6BD6"/>
    <w:rsid w:val="00A066EA"/>
    <w:rsid w:val="00A06D54"/>
    <w:rsid w:val="00A122D0"/>
    <w:rsid w:val="00A137D6"/>
    <w:rsid w:val="00A317FB"/>
    <w:rsid w:val="00A36FFD"/>
    <w:rsid w:val="00A412E6"/>
    <w:rsid w:val="00A55ACD"/>
    <w:rsid w:val="00A61B66"/>
    <w:rsid w:val="00A65EC1"/>
    <w:rsid w:val="00A833DB"/>
    <w:rsid w:val="00A83920"/>
    <w:rsid w:val="00A8487E"/>
    <w:rsid w:val="00A86CD1"/>
    <w:rsid w:val="00AA5401"/>
    <w:rsid w:val="00AB2327"/>
    <w:rsid w:val="00AB7E65"/>
    <w:rsid w:val="00AC15F3"/>
    <w:rsid w:val="00AD1072"/>
    <w:rsid w:val="00AD6E61"/>
    <w:rsid w:val="00AE1AB2"/>
    <w:rsid w:val="00AE27E1"/>
    <w:rsid w:val="00AE2939"/>
    <w:rsid w:val="00AE7573"/>
    <w:rsid w:val="00AF0189"/>
    <w:rsid w:val="00AF5EAD"/>
    <w:rsid w:val="00B34BCC"/>
    <w:rsid w:val="00B42BA7"/>
    <w:rsid w:val="00B460B0"/>
    <w:rsid w:val="00B52AC7"/>
    <w:rsid w:val="00B60AF8"/>
    <w:rsid w:val="00B6173F"/>
    <w:rsid w:val="00B72230"/>
    <w:rsid w:val="00B77AF7"/>
    <w:rsid w:val="00B80A6D"/>
    <w:rsid w:val="00B92FFE"/>
    <w:rsid w:val="00B96BEF"/>
    <w:rsid w:val="00BA05E4"/>
    <w:rsid w:val="00BB316C"/>
    <w:rsid w:val="00BB7568"/>
    <w:rsid w:val="00BB7B28"/>
    <w:rsid w:val="00BD4C5D"/>
    <w:rsid w:val="00BE4F1F"/>
    <w:rsid w:val="00C00A72"/>
    <w:rsid w:val="00C00AAA"/>
    <w:rsid w:val="00C00FF4"/>
    <w:rsid w:val="00C06710"/>
    <w:rsid w:val="00C255E7"/>
    <w:rsid w:val="00C4526D"/>
    <w:rsid w:val="00C455DA"/>
    <w:rsid w:val="00C60504"/>
    <w:rsid w:val="00C61022"/>
    <w:rsid w:val="00C75505"/>
    <w:rsid w:val="00C77363"/>
    <w:rsid w:val="00CA17F7"/>
    <w:rsid w:val="00CA2EE8"/>
    <w:rsid w:val="00CA52B2"/>
    <w:rsid w:val="00CA7C63"/>
    <w:rsid w:val="00CC24AC"/>
    <w:rsid w:val="00CC34E6"/>
    <w:rsid w:val="00CC525B"/>
    <w:rsid w:val="00CD2DE6"/>
    <w:rsid w:val="00CE7ACA"/>
    <w:rsid w:val="00D03186"/>
    <w:rsid w:val="00D03383"/>
    <w:rsid w:val="00D07AC0"/>
    <w:rsid w:val="00D132F3"/>
    <w:rsid w:val="00D13BB0"/>
    <w:rsid w:val="00D17576"/>
    <w:rsid w:val="00D22BF4"/>
    <w:rsid w:val="00D32150"/>
    <w:rsid w:val="00D40AAA"/>
    <w:rsid w:val="00D57980"/>
    <w:rsid w:val="00D84396"/>
    <w:rsid w:val="00D91D34"/>
    <w:rsid w:val="00D95085"/>
    <w:rsid w:val="00DC0DB5"/>
    <w:rsid w:val="00DD2940"/>
    <w:rsid w:val="00DD3BD4"/>
    <w:rsid w:val="00DD6539"/>
    <w:rsid w:val="00DE132C"/>
    <w:rsid w:val="00DE26F3"/>
    <w:rsid w:val="00DE737E"/>
    <w:rsid w:val="00DF46F0"/>
    <w:rsid w:val="00E10469"/>
    <w:rsid w:val="00E109CB"/>
    <w:rsid w:val="00E26862"/>
    <w:rsid w:val="00E27221"/>
    <w:rsid w:val="00E50740"/>
    <w:rsid w:val="00E52232"/>
    <w:rsid w:val="00E60615"/>
    <w:rsid w:val="00E706CD"/>
    <w:rsid w:val="00E80CEA"/>
    <w:rsid w:val="00E835DE"/>
    <w:rsid w:val="00EA37A3"/>
    <w:rsid w:val="00EC56D4"/>
    <w:rsid w:val="00EC5702"/>
    <w:rsid w:val="00EF68A1"/>
    <w:rsid w:val="00F31257"/>
    <w:rsid w:val="00F350DF"/>
    <w:rsid w:val="00F45EE7"/>
    <w:rsid w:val="00F47200"/>
    <w:rsid w:val="00F47841"/>
    <w:rsid w:val="00F52178"/>
    <w:rsid w:val="00F81D9D"/>
    <w:rsid w:val="00F83082"/>
    <w:rsid w:val="00F93B9F"/>
    <w:rsid w:val="00FA43E4"/>
    <w:rsid w:val="00FA5643"/>
    <w:rsid w:val="00FA5892"/>
    <w:rsid w:val="00FA6421"/>
    <w:rsid w:val="00FC3502"/>
    <w:rsid w:val="00FC50D3"/>
    <w:rsid w:val="00FD2B34"/>
    <w:rsid w:val="00FD4882"/>
    <w:rsid w:val="00FD57AE"/>
    <w:rsid w:val="00FE0C44"/>
    <w:rsid w:val="00FE75B8"/>
    <w:rsid w:val="00FF5B2D"/>
    <w:rsid w:val="32F2CA40"/>
    <w:rsid w:val="4DCD31C9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2BD5A"/>
  <w15:chartTrackingRefBased/>
  <w15:docId w15:val="{A45192EF-1389-469A-8136-803202EC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C5"/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3710C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81713" w:themeColor="accent1" w:themeShade="BF"/>
      <w:sz w:val="32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3710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A1188" w:themeColor="text1" w:themeTint="BF"/>
      <w:sz w:val="28"/>
      <w:szCs w:val="28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3710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6041F" w:themeColor="text2"/>
      <w:sz w:val="24"/>
      <w:szCs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371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0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041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10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6041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6041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6041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0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1F1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C5"/>
    <w:rPr>
      <w:rFonts w:asciiTheme="majorHAnsi" w:eastAsiaTheme="majorEastAsia" w:hAnsiTheme="majorHAnsi" w:cstheme="majorBidi"/>
      <w:color w:val="0B1F1A" w:themeColor="accent1"/>
      <w:spacing w:val="-10"/>
      <w:sz w:val="56"/>
      <w:szCs w:val="56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3710C5"/>
    <w:rPr>
      <w:rFonts w:asciiTheme="majorHAnsi" w:eastAsiaTheme="majorEastAsia" w:hAnsiTheme="majorHAnsi" w:cstheme="majorBidi"/>
      <w:color w:val="081713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710C5"/>
    <w:pPr>
      <w:spacing w:before="160"/>
      <w:ind w:left="720" w:right="720"/>
    </w:pPr>
    <w:rPr>
      <w:i/>
      <w:iCs/>
      <w:color w:val="1A1188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C5"/>
    <w:rPr>
      <w:i/>
      <w:iCs/>
      <w:color w:val="1A1188" w:themeColor="text1" w:themeTint="B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rsid w:val="00752E3B"/>
    <w:pPr>
      <w:numPr>
        <w:numId w:val="1"/>
      </w:numPr>
      <w:spacing w:after="6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4A1028"/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rsid w:val="004A1028"/>
    <w:pPr>
      <w:spacing w:before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3710C5"/>
    <w:rPr>
      <w:rFonts w:asciiTheme="majorHAnsi" w:eastAsiaTheme="majorEastAsia" w:hAnsiTheme="majorHAnsi" w:cstheme="majorBidi"/>
      <w:color w:val="1A1188" w:themeColor="text1" w:themeTint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line="312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line="312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line="312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line="312" w:lineRule="auto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qFormat/>
    <w:rsid w:val="003710C5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0C5"/>
    <w:pPr>
      <w:spacing w:line="240" w:lineRule="auto"/>
    </w:pPr>
    <w:rPr>
      <w:b/>
      <w:bCs/>
      <w:smallCaps/>
      <w:color w:val="2117B1" w:themeColor="text1" w:themeTint="A6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024F"/>
  </w:style>
  <w:style w:type="character" w:customStyle="1" w:styleId="CommentTextChar">
    <w:name w:val="Comment Text Char"/>
    <w:basedOn w:val="DefaultParagraphFont"/>
    <w:link w:val="CommentText"/>
    <w:uiPriority w:val="99"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qFormat/>
    <w:rsid w:val="003710C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122D0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3710C5"/>
    <w:rPr>
      <w:rFonts w:asciiTheme="majorHAnsi" w:eastAsiaTheme="majorEastAsia" w:hAnsiTheme="majorHAnsi" w:cstheme="majorBidi"/>
      <w:color w:val="06041F" w:themeColor="text2"/>
      <w:sz w:val="24"/>
      <w:szCs w:val="24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3710C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710C5"/>
    <w:rPr>
      <w:rFonts w:asciiTheme="majorHAnsi" w:eastAsiaTheme="majorEastAsia" w:hAnsiTheme="majorHAnsi" w:cstheme="majorBidi"/>
      <w:color w:val="06041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710C5"/>
    <w:rPr>
      <w:rFonts w:asciiTheme="majorHAnsi" w:eastAsiaTheme="majorEastAsia" w:hAnsiTheme="majorHAnsi" w:cstheme="majorBidi"/>
      <w:i/>
      <w:iCs/>
      <w:color w:val="06041F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C5"/>
    <w:rPr>
      <w:rFonts w:asciiTheme="majorHAnsi" w:eastAsiaTheme="majorEastAsia" w:hAnsiTheme="majorHAnsi" w:cstheme="majorBidi"/>
      <w:i/>
      <w:iCs/>
      <w:color w:val="050F0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C5"/>
    <w:rPr>
      <w:rFonts w:asciiTheme="majorHAnsi" w:eastAsiaTheme="majorEastAsia" w:hAnsiTheme="majorHAnsi" w:cstheme="majorBidi"/>
      <w:b/>
      <w:bCs/>
      <w:color w:val="06041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C5"/>
    <w:rPr>
      <w:rFonts w:asciiTheme="majorHAnsi" w:eastAsiaTheme="majorEastAsia" w:hAnsiTheme="majorHAnsi" w:cstheme="majorBidi"/>
      <w:b/>
      <w:bCs/>
      <w:i/>
      <w:iCs/>
      <w:color w:val="06041F" w:themeColor="text2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710C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C5"/>
    <w:pPr>
      <w:pBdr>
        <w:left w:val="single" w:sz="18" w:space="12" w:color="0B1F1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B1F1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C5"/>
    <w:rPr>
      <w:rFonts w:asciiTheme="majorHAnsi" w:eastAsiaTheme="majorEastAsia" w:hAnsiTheme="majorHAnsi" w:cstheme="majorBidi"/>
      <w:color w:val="0B1F1A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710C5"/>
    <w:rPr>
      <w:b/>
      <w:bCs/>
      <w:smallCaps/>
      <w:spacing w:val="5"/>
      <w:u w:val="single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line="312" w:lineRule="auto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line="312" w:lineRule="auto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line="312" w:lineRule="auto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line="312" w:lineRule="auto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line="312" w:lineRule="auto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57024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3710C5"/>
    <w:pPr>
      <w:spacing w:after="0" w:line="240" w:lineRule="auto"/>
    </w:pPr>
  </w:style>
  <w:style w:type="paragraph" w:styleId="NormalWeb">
    <w:name w:val="Normal (Web)"/>
    <w:basedOn w:val="Normal"/>
    <w:unhideWhenUsed/>
    <w:rsid w:val="0057024F"/>
    <w:pPr>
      <w:spacing w:line="312" w:lineRule="auto"/>
    </w:p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customStyle="1" w:styleId="SmartHyperlink1">
    <w:name w:val="Smart Hyperlink1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qFormat/>
    <w:rsid w:val="003710C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0C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10C5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710C5"/>
    <w:rPr>
      <w:smallCaps/>
      <w:color w:val="1A1188" w:themeColor="text1" w:themeTint="BF"/>
      <w:u w:val="single" w:color="382BE3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57024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line="312" w:lineRule="auto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line="312" w:lineRule="auto"/>
    </w:pPr>
  </w:style>
  <w:style w:type="table" w:styleId="TableProfessional">
    <w:name w:val="Table Professional"/>
    <w:basedOn w:val="TableNormal"/>
    <w:uiPriority w:val="99"/>
    <w:semiHidden/>
    <w:unhideWhenUsed/>
    <w:rsid w:val="005702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rsid w:val="009643D0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3710C5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TableGrid0">
    <w:name w:val="TableGrid"/>
    <w:rsid w:val="005B7A83"/>
    <w:pPr>
      <w:spacing w:after="0" w:line="240" w:lineRule="auto"/>
    </w:pPr>
    <w:rPr>
      <w:lang w:val="en-IN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line">
    <w:name w:val="lt-line-clamp__line"/>
    <w:basedOn w:val="DefaultParagraphFont"/>
    <w:rsid w:val="001D6ADF"/>
  </w:style>
  <w:style w:type="character" w:customStyle="1" w:styleId="ListParagraphChar">
    <w:name w:val="List Paragraph Char"/>
    <w:basedOn w:val="DefaultParagraphFont"/>
    <w:link w:val="ListParagraph"/>
    <w:uiPriority w:val="34"/>
    <w:rsid w:val="00456288"/>
  </w:style>
  <w:style w:type="character" w:customStyle="1" w:styleId="markedcontent">
    <w:name w:val="markedcontent"/>
    <w:rsid w:val="007E048E"/>
  </w:style>
  <w:style w:type="character" w:customStyle="1" w:styleId="hi">
    <w:name w:val="hi"/>
    <w:rsid w:val="007E048E"/>
  </w:style>
  <w:style w:type="paragraph" w:styleId="Revision">
    <w:name w:val="Revision"/>
    <w:hidden/>
    <w:uiPriority w:val="99"/>
    <w:semiHidden/>
    <w:rsid w:val="00434B67"/>
    <w:pPr>
      <w:spacing w:after="0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6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sud1g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areichlinmeldegg\Documents\Office%20Vorlagen\Word%20template_Memo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829CC4070EC4A870F35CB145A8671" ma:contentTypeVersion="12" ma:contentTypeDescription="Create a new document." ma:contentTypeScope="" ma:versionID="8a19bbac28735985dd3ea1c9321be479">
  <xsd:schema xmlns:xsd="http://www.w3.org/2001/XMLSchema" xmlns:xs="http://www.w3.org/2001/XMLSchema" xmlns:p="http://schemas.microsoft.com/office/2006/metadata/properties" xmlns:ns2="8db0d71a-0899-4f4d-9a23-4512a2c2aef2" xmlns:ns3="6a53514f-501b-4d4b-8bdf-8f34824c77e0" targetNamespace="http://schemas.microsoft.com/office/2006/metadata/properties" ma:root="true" ma:fieldsID="3da4b6026cc2a965de89f08cabe73656" ns2:_="" ns3:_="">
    <xsd:import namespace="8db0d71a-0899-4f4d-9a23-4512a2c2aef2"/>
    <xsd:import namespace="6a53514f-501b-4d4b-8bdf-8f34824c7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0d71a-0899-4f4d-9a23-4512a2c2a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514f-501b-4d4b-8bdf-8f34824c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60CA30-8319-4DD0-A111-39C1018F7C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4D2795-C2A5-4EF1-845B-DBD6151AB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0d71a-0899-4f4d-9a23-4512a2c2aef2"/>
    <ds:schemaRef ds:uri="6a53514f-501b-4d4b-8bdf-8f34824c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template_Memo.dotx</Template>
  <TotalTime>653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Reichlin-Meldegg</dc:creator>
  <cp:keywords/>
  <dc:description/>
  <cp:lastModifiedBy>Vasudev Goswami</cp:lastModifiedBy>
  <cp:revision>178</cp:revision>
  <cp:lastPrinted>2022-04-18T07:15:00Z</cp:lastPrinted>
  <dcterms:created xsi:type="dcterms:W3CDTF">2021-11-25T06:25:00Z</dcterms:created>
  <dcterms:modified xsi:type="dcterms:W3CDTF">2024-10-01T05:56:00Z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0x010100445829CC4070EC4A870F35CB145A8671</vt:lpwstr>
  </property>
</Properties>
</file>